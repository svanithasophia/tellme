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52E" w:rsidRPr="00CA552E" w:rsidRDefault="00CA552E" w:rsidP="00CA552E">
      <w:pPr>
        <w:spacing w:after="252" w:line="240" w:lineRule="auto"/>
        <w:outlineLvl w:val="0"/>
        <w:rPr>
          <w:rFonts w:ascii="Arial" w:eastAsia="Times New Roman" w:hAnsi="Arial" w:cs="Arial"/>
          <w:b/>
          <w:bCs/>
          <w:kern w:val="36"/>
          <w:sz w:val="48"/>
          <w:szCs w:val="48"/>
        </w:rPr>
      </w:pPr>
      <w:proofErr w:type="spellStart"/>
      <w:r w:rsidRPr="00CA552E">
        <w:rPr>
          <w:rFonts w:ascii="Arial" w:eastAsia="Times New Roman" w:hAnsi="Arial" w:cs="Arial"/>
          <w:b/>
          <w:bCs/>
          <w:kern w:val="36"/>
          <w:sz w:val="48"/>
          <w:szCs w:val="48"/>
        </w:rPr>
        <w:t>Drupal</w:t>
      </w:r>
      <w:proofErr w:type="spellEnd"/>
      <w:r w:rsidRPr="00CA552E">
        <w:rPr>
          <w:rFonts w:ascii="Arial" w:eastAsia="Times New Roman" w:hAnsi="Arial" w:cs="Arial"/>
          <w:b/>
          <w:bCs/>
          <w:kern w:val="36"/>
          <w:sz w:val="48"/>
          <w:szCs w:val="48"/>
        </w:rPr>
        <w:t xml:space="preserve"> 8: Setting Up Multi-site</w:t>
      </w:r>
    </w:p>
    <w:p w:rsidR="00CA552E" w:rsidRPr="00CA552E" w:rsidRDefault="00CA552E" w:rsidP="00CA552E">
      <w:pPr>
        <w:shd w:val="clear" w:color="auto" w:fill="FFFFFF"/>
        <w:spacing w:after="420" w:line="420" w:lineRule="atLeast"/>
        <w:rPr>
          <w:ins w:id="0" w:author="Unknown"/>
          <w:rFonts w:ascii="Georgia" w:eastAsia="Times New Roman" w:hAnsi="Georgia" w:cs="Times New Roman"/>
          <w:color w:val="1A1A1A"/>
          <w:sz w:val="24"/>
          <w:szCs w:val="24"/>
        </w:rPr>
      </w:pPr>
      <w:ins w:id="1" w:author="Unknown">
        <w:r w:rsidRPr="00CA552E">
          <w:rPr>
            <w:rFonts w:ascii="Georgia" w:eastAsia="Times New Roman" w:hAnsi="Georgia" w:cs="Times New Roman"/>
            <w:color w:val="1A1A1A"/>
            <w:sz w:val="24"/>
            <w:szCs w:val="24"/>
          </w:rPr>
          <w:t xml:space="preserve">There is an incredibly easy way to create multiple </w:t>
        </w:r>
        <w:proofErr w:type="spellStart"/>
        <w:r w:rsidRPr="00CA552E">
          <w:rPr>
            <w:rFonts w:ascii="Georgia" w:eastAsia="Times New Roman" w:hAnsi="Georgia" w:cs="Times New Roman"/>
            <w:color w:val="1A1A1A"/>
            <w:sz w:val="24"/>
            <w:szCs w:val="24"/>
          </w:rPr>
          <w:t>Drupal</w:t>
        </w:r>
        <w:proofErr w:type="spellEnd"/>
        <w:r w:rsidRPr="00CA552E">
          <w:rPr>
            <w:rFonts w:ascii="Georgia" w:eastAsia="Times New Roman" w:hAnsi="Georgia" w:cs="Times New Roman"/>
            <w:color w:val="1A1A1A"/>
            <w:sz w:val="24"/>
            <w:szCs w:val="24"/>
          </w:rPr>
          <w:t xml:space="preserve"> sites. You don’t need to duplicate the code. You can have multiple sites, with different content, users, and themes since each site can use a different database. They will all run on a single codebase and will be able to share modules. This is one of </w:t>
        </w:r>
        <w:proofErr w:type="spellStart"/>
        <w:r w:rsidRPr="00CA552E">
          <w:rPr>
            <w:rFonts w:ascii="Georgia" w:eastAsia="Times New Roman" w:hAnsi="Georgia" w:cs="Times New Roman"/>
            <w:color w:val="1A1A1A"/>
            <w:sz w:val="24"/>
            <w:szCs w:val="24"/>
          </w:rPr>
          <w:t>Drupal’s</w:t>
        </w:r>
        <w:proofErr w:type="spellEnd"/>
        <w:r w:rsidRPr="00CA552E">
          <w:rPr>
            <w:rFonts w:ascii="Georgia" w:eastAsia="Times New Roman" w:hAnsi="Georgia" w:cs="Times New Roman"/>
            <w:color w:val="1A1A1A"/>
            <w:sz w:val="24"/>
            <w:szCs w:val="24"/>
          </w:rPr>
          <w:t xml:space="preserve"> greatest features called Multi-site. It was first implemented in </w:t>
        </w:r>
        <w:proofErr w:type="spellStart"/>
        <w:r w:rsidRPr="00CA552E">
          <w:rPr>
            <w:rFonts w:ascii="Georgia" w:eastAsia="Times New Roman" w:hAnsi="Georgia" w:cs="Times New Roman"/>
            <w:color w:val="1A1A1A"/>
            <w:sz w:val="24"/>
            <w:szCs w:val="24"/>
          </w:rPr>
          <w:t>Drupal</w:t>
        </w:r>
        <w:proofErr w:type="spellEnd"/>
        <w:r w:rsidRPr="00CA552E">
          <w:rPr>
            <w:rFonts w:ascii="Georgia" w:eastAsia="Times New Roman" w:hAnsi="Georgia" w:cs="Times New Roman"/>
            <w:color w:val="1A1A1A"/>
            <w:sz w:val="24"/>
            <w:szCs w:val="24"/>
          </w:rPr>
          <w:t xml:space="preserve"> 4, and it is here now in </w:t>
        </w:r>
        <w:proofErr w:type="spellStart"/>
        <w:r w:rsidRPr="00CA552E">
          <w:rPr>
            <w:rFonts w:ascii="Georgia" w:eastAsia="Times New Roman" w:hAnsi="Georgia" w:cs="Times New Roman"/>
            <w:color w:val="1A1A1A"/>
            <w:sz w:val="24"/>
            <w:szCs w:val="24"/>
          </w:rPr>
          <w:t>Drupal</w:t>
        </w:r>
        <w:proofErr w:type="spellEnd"/>
        <w:r w:rsidRPr="00CA552E">
          <w:rPr>
            <w:rFonts w:ascii="Georgia" w:eastAsia="Times New Roman" w:hAnsi="Georgia" w:cs="Times New Roman"/>
            <w:color w:val="1A1A1A"/>
            <w:sz w:val="24"/>
            <w:szCs w:val="24"/>
          </w:rPr>
          <w:t xml:space="preserve"> 8.</w:t>
        </w:r>
      </w:ins>
    </w:p>
    <w:p w:rsidR="00CA552E" w:rsidRPr="00CA552E" w:rsidRDefault="00CA552E" w:rsidP="00CA552E">
      <w:pPr>
        <w:shd w:val="clear" w:color="auto" w:fill="FFFFFF"/>
        <w:spacing w:before="584" w:after="292" w:line="420" w:lineRule="atLeast"/>
        <w:outlineLvl w:val="2"/>
        <w:rPr>
          <w:ins w:id="2" w:author="Unknown"/>
          <w:rFonts w:ascii="Georgia" w:eastAsia="Times New Roman" w:hAnsi="Georgia" w:cs="Times New Roman"/>
          <w:b/>
          <w:bCs/>
          <w:color w:val="1A1A1A"/>
          <w:sz w:val="27"/>
          <w:szCs w:val="27"/>
        </w:rPr>
      </w:pPr>
      <w:ins w:id="3" w:author="Unknown">
        <w:r w:rsidRPr="00CA552E">
          <w:rPr>
            <w:rFonts w:ascii="Georgia" w:eastAsia="Times New Roman" w:hAnsi="Georgia" w:cs="Times New Roman"/>
            <w:b/>
            <w:bCs/>
            <w:color w:val="1A1A1A"/>
            <w:sz w:val="27"/>
            <w:szCs w:val="27"/>
          </w:rPr>
          <w:t>Getting Prepared</w:t>
        </w:r>
      </w:ins>
    </w:p>
    <w:p w:rsidR="00CA552E" w:rsidRPr="00CA552E" w:rsidRDefault="00CA552E" w:rsidP="00CA552E">
      <w:pPr>
        <w:shd w:val="clear" w:color="auto" w:fill="FFFFFF"/>
        <w:spacing w:after="420" w:line="420" w:lineRule="atLeast"/>
        <w:rPr>
          <w:ins w:id="4" w:author="Unknown"/>
          <w:rFonts w:ascii="Georgia" w:eastAsia="Times New Roman" w:hAnsi="Georgia" w:cs="Times New Roman"/>
          <w:color w:val="1A1A1A"/>
          <w:sz w:val="24"/>
          <w:szCs w:val="24"/>
        </w:rPr>
      </w:pPr>
      <w:ins w:id="5" w:author="Unknown">
        <w:r w:rsidRPr="00CA552E">
          <w:rPr>
            <w:rFonts w:ascii="Georgia" w:eastAsia="Times New Roman" w:hAnsi="Georgia" w:cs="Times New Roman"/>
            <w:color w:val="1A1A1A"/>
            <w:sz w:val="24"/>
            <w:szCs w:val="24"/>
          </w:rPr>
          <w:t>To get started, go ahead and </w:t>
        </w:r>
        <w:r w:rsidRPr="00CA552E">
          <w:rPr>
            <w:rFonts w:ascii="Georgia" w:eastAsia="Times New Roman" w:hAnsi="Georgia" w:cs="Times New Roman"/>
            <w:color w:val="1A1A1A"/>
            <w:sz w:val="24"/>
            <w:szCs w:val="24"/>
          </w:rPr>
          <w:fldChar w:fldCharType="begin"/>
        </w:r>
        <w:r w:rsidRPr="00CA552E">
          <w:rPr>
            <w:rFonts w:ascii="Georgia" w:eastAsia="Times New Roman" w:hAnsi="Georgia" w:cs="Times New Roman"/>
            <w:color w:val="1A1A1A"/>
            <w:sz w:val="24"/>
            <w:szCs w:val="24"/>
          </w:rPr>
          <w:instrText xml:space="preserve"> HYPERLINK "https://www.drupal.org/download" \o "Download Drupal" </w:instrText>
        </w:r>
        <w:r w:rsidRPr="00CA552E">
          <w:rPr>
            <w:rFonts w:ascii="Georgia" w:eastAsia="Times New Roman" w:hAnsi="Georgia" w:cs="Times New Roman"/>
            <w:color w:val="1A1A1A"/>
            <w:sz w:val="24"/>
            <w:szCs w:val="24"/>
          </w:rPr>
          <w:fldChar w:fldCharType="separate"/>
        </w:r>
        <w:r w:rsidRPr="00CA552E">
          <w:rPr>
            <w:rFonts w:ascii="Georgia" w:eastAsia="Times New Roman" w:hAnsi="Georgia" w:cs="Times New Roman"/>
            <w:color w:val="007ACC"/>
            <w:sz w:val="24"/>
            <w:szCs w:val="24"/>
          </w:rPr>
          <w:t xml:space="preserve">download </w:t>
        </w:r>
        <w:proofErr w:type="spellStart"/>
        <w:r w:rsidRPr="00CA552E">
          <w:rPr>
            <w:rFonts w:ascii="Georgia" w:eastAsia="Times New Roman" w:hAnsi="Georgia" w:cs="Times New Roman"/>
            <w:color w:val="007ACC"/>
            <w:sz w:val="24"/>
            <w:szCs w:val="24"/>
          </w:rPr>
          <w:t>Drupal</w:t>
        </w:r>
        <w:proofErr w:type="spellEnd"/>
        <w:r w:rsidRPr="00CA552E">
          <w:rPr>
            <w:rFonts w:ascii="Georgia" w:eastAsia="Times New Roman" w:hAnsi="Georgia" w:cs="Times New Roman"/>
            <w:color w:val="1A1A1A"/>
            <w:sz w:val="24"/>
            <w:szCs w:val="24"/>
          </w:rPr>
          <w:fldChar w:fldCharType="end"/>
        </w:r>
        <w:r w:rsidRPr="00CA552E">
          <w:rPr>
            <w:rFonts w:ascii="Georgia" w:eastAsia="Times New Roman" w:hAnsi="Georgia" w:cs="Times New Roman"/>
            <w:color w:val="1A1A1A"/>
            <w:sz w:val="24"/>
            <w:szCs w:val="24"/>
          </w:rPr>
          <w:t>.</w:t>
        </w:r>
      </w:ins>
    </w:p>
    <w:p w:rsidR="00CA552E" w:rsidRPr="00CA552E" w:rsidRDefault="00CA552E" w:rsidP="00CA552E">
      <w:pPr>
        <w:shd w:val="clear" w:color="auto" w:fill="FFFFFF"/>
        <w:spacing w:after="420" w:line="420" w:lineRule="atLeast"/>
        <w:rPr>
          <w:ins w:id="6" w:author="Unknown"/>
          <w:rFonts w:ascii="Georgia" w:eastAsia="Times New Roman" w:hAnsi="Georgia" w:cs="Times New Roman"/>
          <w:color w:val="1A1A1A"/>
          <w:sz w:val="24"/>
          <w:szCs w:val="24"/>
        </w:rPr>
      </w:pPr>
      <w:ins w:id="7" w:author="Unknown">
        <w:r w:rsidRPr="00CA552E">
          <w:rPr>
            <w:rFonts w:ascii="Georgia" w:eastAsia="Times New Roman" w:hAnsi="Georgia" w:cs="Times New Roman"/>
            <w:color w:val="1A1A1A"/>
            <w:sz w:val="24"/>
            <w:szCs w:val="24"/>
          </w:rPr>
          <w:t xml:space="preserve">Then, upload and extract all the files into a new folder for </w:t>
        </w:r>
        <w:proofErr w:type="spellStart"/>
        <w:r w:rsidRPr="00CA552E">
          <w:rPr>
            <w:rFonts w:ascii="Georgia" w:eastAsia="Times New Roman" w:hAnsi="Georgia" w:cs="Times New Roman"/>
            <w:color w:val="1A1A1A"/>
            <w:sz w:val="24"/>
            <w:szCs w:val="24"/>
          </w:rPr>
          <w:t>Drupal</w:t>
        </w:r>
        <w:proofErr w:type="spellEnd"/>
        <w:r w:rsidRPr="00CA552E">
          <w:rPr>
            <w:rFonts w:ascii="Georgia" w:eastAsia="Times New Roman" w:hAnsi="Georgia" w:cs="Times New Roman"/>
            <w:color w:val="1A1A1A"/>
            <w:sz w:val="24"/>
            <w:szCs w:val="24"/>
          </w:rPr>
          <w:t>. For example: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public_html</w:t>
        </w:r>
        <w:proofErr w:type="spellEnd"/>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w:t>
        </w:r>
      </w:ins>
    </w:p>
    <w:p w:rsidR="00CA552E" w:rsidRPr="00CA552E" w:rsidRDefault="00CA552E" w:rsidP="00CA552E">
      <w:pPr>
        <w:shd w:val="clear" w:color="auto" w:fill="FFFFFF"/>
        <w:spacing w:after="420" w:line="420" w:lineRule="atLeast"/>
        <w:rPr>
          <w:ins w:id="8" w:author="Unknown"/>
          <w:rFonts w:ascii="Georgia" w:eastAsia="Times New Roman" w:hAnsi="Georgia" w:cs="Times New Roman"/>
          <w:color w:val="1A1A1A"/>
          <w:sz w:val="24"/>
          <w:szCs w:val="24"/>
        </w:rPr>
      </w:pPr>
      <w:ins w:id="9" w:author="Unknown">
        <w:r w:rsidRPr="00CA552E">
          <w:rPr>
            <w:rFonts w:ascii="Georgia" w:eastAsia="Times New Roman" w:hAnsi="Georgia" w:cs="Times New Roman"/>
            <w:color w:val="1A1A1A"/>
            <w:sz w:val="24"/>
            <w:szCs w:val="24"/>
          </w:rPr>
          <w:t>I will be creating two sites, one for dogs, and the other for cats.</w:t>
        </w:r>
      </w:ins>
    </w:p>
    <w:p w:rsidR="00CA552E" w:rsidRPr="00CA552E" w:rsidRDefault="00CA552E" w:rsidP="00CA552E">
      <w:pPr>
        <w:shd w:val="clear" w:color="auto" w:fill="FFFFFF"/>
        <w:spacing w:after="420" w:line="420" w:lineRule="atLeast"/>
        <w:rPr>
          <w:ins w:id="10" w:author="Unknown"/>
          <w:rFonts w:ascii="Georgia" w:eastAsia="Times New Roman" w:hAnsi="Georgia" w:cs="Times New Roman"/>
          <w:color w:val="1A1A1A"/>
          <w:sz w:val="24"/>
          <w:szCs w:val="24"/>
        </w:rPr>
      </w:pPr>
      <w:ins w:id="11" w:author="Unknown">
        <w:r w:rsidRPr="00CA552E">
          <w:rPr>
            <w:rFonts w:ascii="Georgia" w:eastAsia="Times New Roman" w:hAnsi="Georgia" w:cs="Times New Roman"/>
            <w:color w:val="1A1A1A"/>
            <w:sz w:val="24"/>
            <w:szCs w:val="24"/>
          </w:rPr>
          <w:t xml:space="preserve">These multiple sites can be accessed either from </w:t>
        </w:r>
        <w:proofErr w:type="spellStart"/>
        <w:r w:rsidRPr="00CA552E">
          <w:rPr>
            <w:rFonts w:ascii="Georgia" w:eastAsia="Times New Roman" w:hAnsi="Georgia" w:cs="Times New Roman"/>
            <w:color w:val="1A1A1A"/>
            <w:sz w:val="24"/>
            <w:szCs w:val="24"/>
          </w:rPr>
          <w:t>subdomains</w:t>
        </w:r>
        <w:proofErr w:type="spellEnd"/>
        <w:r w:rsidRPr="00CA552E">
          <w:rPr>
            <w:rFonts w:ascii="Georgia" w:eastAsia="Times New Roman" w:hAnsi="Georgia" w:cs="Times New Roman"/>
            <w:color w:val="1A1A1A"/>
            <w:sz w:val="24"/>
            <w:szCs w:val="24"/>
          </w:rPr>
          <w:t xml:space="preserve"> or subdirectories. If you are going to use </w:t>
        </w:r>
        <w:proofErr w:type="spellStart"/>
        <w:r w:rsidRPr="00CA552E">
          <w:rPr>
            <w:rFonts w:ascii="Georgia" w:eastAsia="Times New Roman" w:hAnsi="Georgia" w:cs="Times New Roman"/>
            <w:color w:val="1A1A1A"/>
            <w:sz w:val="24"/>
            <w:szCs w:val="24"/>
          </w:rPr>
          <w:t>subdomains</w:t>
        </w:r>
        <w:proofErr w:type="spellEnd"/>
        <w:r w:rsidRPr="00CA552E">
          <w:rPr>
            <w:rFonts w:ascii="Georgia" w:eastAsia="Times New Roman" w:hAnsi="Georgia" w:cs="Times New Roman"/>
            <w:color w:val="1A1A1A"/>
            <w:sz w:val="24"/>
            <w:szCs w:val="24"/>
          </w:rPr>
          <w:t>, go ahead and create them. However, if you are going to use subdirectories, hold off until later, since you will have to remove it anyways.</w:t>
        </w:r>
      </w:ins>
    </w:p>
    <w:p w:rsidR="00CA552E" w:rsidRPr="00CA552E" w:rsidRDefault="00CA552E" w:rsidP="00CA552E">
      <w:pPr>
        <w:shd w:val="clear" w:color="auto" w:fill="FFFFFF"/>
        <w:spacing w:after="420" w:line="420" w:lineRule="atLeast"/>
        <w:rPr>
          <w:ins w:id="12" w:author="Unknown"/>
          <w:rFonts w:ascii="Georgia" w:eastAsia="Times New Roman" w:hAnsi="Georgia" w:cs="Times New Roman"/>
          <w:color w:val="1A1A1A"/>
          <w:sz w:val="24"/>
          <w:szCs w:val="24"/>
        </w:rPr>
      </w:pPr>
      <w:ins w:id="13" w:author="Unknown">
        <w:r w:rsidRPr="00CA552E">
          <w:rPr>
            <w:rFonts w:ascii="Georgia" w:eastAsia="Times New Roman" w:hAnsi="Georgia" w:cs="Times New Roman"/>
            <w:color w:val="1A1A1A"/>
            <w:sz w:val="24"/>
            <w:szCs w:val="24"/>
          </w:rPr>
          <w:t xml:space="preserve">I want the </w:t>
        </w:r>
        <w:proofErr w:type="gramStart"/>
        <w:r w:rsidRPr="00CA552E">
          <w:rPr>
            <w:rFonts w:ascii="Georgia" w:eastAsia="Times New Roman" w:hAnsi="Georgia" w:cs="Times New Roman"/>
            <w:color w:val="1A1A1A"/>
            <w:sz w:val="24"/>
            <w:szCs w:val="24"/>
          </w:rPr>
          <w:t>dogs</w:t>
        </w:r>
        <w:proofErr w:type="gramEnd"/>
        <w:r w:rsidRPr="00CA552E">
          <w:rPr>
            <w:rFonts w:ascii="Georgia" w:eastAsia="Times New Roman" w:hAnsi="Georgia" w:cs="Times New Roman"/>
            <w:color w:val="1A1A1A"/>
            <w:sz w:val="24"/>
            <w:szCs w:val="24"/>
          </w:rPr>
          <w:t xml:space="preserve"> website to be accessed by a </w:t>
        </w:r>
        <w:proofErr w:type="spellStart"/>
        <w:r w:rsidRPr="00CA552E">
          <w:rPr>
            <w:rFonts w:ascii="Georgia" w:eastAsia="Times New Roman" w:hAnsi="Georgia" w:cs="Times New Roman"/>
            <w:color w:val="1A1A1A"/>
            <w:sz w:val="24"/>
            <w:szCs w:val="24"/>
          </w:rPr>
          <w:t>subdomain</w:t>
        </w:r>
        <w:proofErr w:type="spellEnd"/>
        <w:r w:rsidRPr="00CA552E">
          <w:rPr>
            <w:rFonts w:ascii="Georgia" w:eastAsia="Times New Roman" w:hAnsi="Georgia" w:cs="Times New Roman"/>
            <w:color w:val="1A1A1A"/>
            <w:sz w:val="24"/>
            <w:szCs w:val="24"/>
          </w:rPr>
          <w:t xml:space="preserve"> and the cats website by a subdirectory, so I will create </w:t>
        </w:r>
        <w:r w:rsidRPr="00CA552E">
          <w:rPr>
            <w:rFonts w:ascii="Courier New" w:eastAsia="Times New Roman" w:hAnsi="Courier New" w:cs="Courier New"/>
            <w:color w:val="1A1A1A"/>
            <w:sz w:val="20"/>
            <w:szCs w:val="20"/>
          </w:rPr>
          <w:t>dogs.kalose.net</w:t>
        </w:r>
      </w:ins>
    </w:p>
    <w:p w:rsidR="00CA552E" w:rsidRPr="00CA552E" w:rsidRDefault="00CA552E" w:rsidP="00CA552E">
      <w:pPr>
        <w:shd w:val="clear" w:color="auto" w:fill="FFFFFF"/>
        <w:spacing w:after="420" w:line="420" w:lineRule="atLeast"/>
        <w:rPr>
          <w:ins w:id="14" w:author="Unknown"/>
          <w:rFonts w:ascii="Georgia" w:eastAsia="Times New Roman" w:hAnsi="Georgia" w:cs="Times New Roman"/>
          <w:color w:val="1A1A1A"/>
          <w:sz w:val="24"/>
          <w:szCs w:val="24"/>
        </w:rPr>
      </w:pPr>
      <w:ins w:id="15" w:author="Unknown">
        <w:r w:rsidRPr="00CA552E">
          <w:rPr>
            <w:rFonts w:ascii="Georgia" w:eastAsia="Times New Roman" w:hAnsi="Georgia" w:cs="Times New Roman"/>
            <w:color w:val="1A1A1A"/>
            <w:sz w:val="24"/>
            <w:szCs w:val="24"/>
          </w:rPr>
          <w:t>Now create a separate database for each site. Also, create a user or two to access these databases.</w:t>
        </w:r>
      </w:ins>
    </w:p>
    <w:p w:rsidR="00CA552E" w:rsidRPr="00CA552E" w:rsidRDefault="00CA552E" w:rsidP="00CA552E">
      <w:pPr>
        <w:shd w:val="clear" w:color="auto" w:fill="FFFFFF"/>
        <w:spacing w:after="420" w:line="420" w:lineRule="atLeast"/>
        <w:rPr>
          <w:ins w:id="16" w:author="Unknown"/>
          <w:rFonts w:ascii="Georgia" w:eastAsia="Times New Roman" w:hAnsi="Georgia" w:cs="Times New Roman"/>
          <w:color w:val="1A1A1A"/>
          <w:sz w:val="24"/>
          <w:szCs w:val="24"/>
        </w:rPr>
      </w:pPr>
      <w:ins w:id="17" w:author="Unknown">
        <w:r w:rsidRPr="00CA552E">
          <w:rPr>
            <w:rFonts w:ascii="Georgia" w:eastAsia="Times New Roman" w:hAnsi="Georgia" w:cs="Times New Roman"/>
            <w:color w:val="1A1A1A"/>
            <w:sz w:val="24"/>
            <w:szCs w:val="24"/>
          </w:rPr>
          <w:t>I will name my databases </w:t>
        </w:r>
        <w:proofErr w:type="spellStart"/>
        <w:r w:rsidRPr="00CA552E">
          <w:rPr>
            <w:rFonts w:ascii="Courier New" w:eastAsia="Times New Roman" w:hAnsi="Courier New" w:cs="Courier New"/>
            <w:color w:val="1A1A1A"/>
            <w:sz w:val="20"/>
            <w:szCs w:val="20"/>
          </w:rPr>
          <w:t>user_dogs</w:t>
        </w:r>
        <w:proofErr w:type="spellEnd"/>
        <w:r w:rsidRPr="00CA552E">
          <w:rPr>
            <w:rFonts w:ascii="Georgia" w:eastAsia="Times New Roman" w:hAnsi="Georgia" w:cs="Times New Roman"/>
            <w:color w:val="1A1A1A"/>
            <w:sz w:val="24"/>
            <w:szCs w:val="24"/>
          </w:rPr>
          <w:t> and </w:t>
        </w:r>
        <w:proofErr w:type="spellStart"/>
        <w:r w:rsidRPr="00CA552E">
          <w:rPr>
            <w:rFonts w:ascii="Courier New" w:eastAsia="Times New Roman" w:hAnsi="Courier New" w:cs="Courier New"/>
            <w:color w:val="1A1A1A"/>
            <w:sz w:val="20"/>
            <w:szCs w:val="20"/>
          </w:rPr>
          <w:t>user_cats</w:t>
        </w:r>
        <w:proofErr w:type="spellEnd"/>
        <w:r w:rsidRPr="00CA552E">
          <w:rPr>
            <w:rFonts w:ascii="Georgia" w:eastAsia="Times New Roman" w:hAnsi="Georgia" w:cs="Times New Roman"/>
            <w:color w:val="1A1A1A"/>
            <w:sz w:val="24"/>
            <w:szCs w:val="24"/>
          </w:rPr>
          <w:t> which will be accessed by user </w:t>
        </w:r>
        <w:proofErr w:type="spellStart"/>
        <w:r w:rsidRPr="00CA552E">
          <w:rPr>
            <w:rFonts w:ascii="Courier New" w:eastAsia="Times New Roman" w:hAnsi="Courier New" w:cs="Courier New"/>
            <w:color w:val="1A1A1A"/>
            <w:sz w:val="20"/>
            <w:szCs w:val="20"/>
          </w:rPr>
          <w:t>user_drupal</w:t>
        </w:r>
        <w:proofErr w:type="spellEnd"/>
        <w:r w:rsidRPr="00CA552E">
          <w:rPr>
            <w:rFonts w:ascii="Georgia" w:eastAsia="Times New Roman" w:hAnsi="Georgia" w:cs="Times New Roman"/>
            <w:color w:val="1A1A1A"/>
            <w:sz w:val="24"/>
            <w:szCs w:val="24"/>
          </w:rPr>
          <w:t> who will have privileges: </w:t>
        </w:r>
        <w:r w:rsidRPr="00CA552E">
          <w:rPr>
            <w:rFonts w:ascii="Courier New" w:eastAsia="Times New Roman" w:hAnsi="Courier New" w:cs="Courier New"/>
            <w:color w:val="1A1A1A"/>
            <w:sz w:val="20"/>
            <w:szCs w:val="20"/>
          </w:rPr>
          <w:t>ALTER, CREATE, CREATE TEMPORARY TABLES, DELETE, DROP, INDEX, INSERT, SELECT, AND UPDATE</w:t>
        </w:r>
        <w:r w:rsidRPr="00CA552E">
          <w:rPr>
            <w:rFonts w:ascii="Georgia" w:eastAsia="Times New Roman" w:hAnsi="Georgia" w:cs="Times New Roman"/>
            <w:color w:val="1A1A1A"/>
            <w:sz w:val="24"/>
            <w:szCs w:val="24"/>
          </w:rPr>
          <w:t>.</w:t>
        </w:r>
      </w:ins>
    </w:p>
    <w:p w:rsidR="00CA552E" w:rsidRPr="00CA552E" w:rsidRDefault="00CA552E" w:rsidP="00CA552E">
      <w:pPr>
        <w:shd w:val="clear" w:color="auto" w:fill="FFFFFF"/>
        <w:spacing w:before="584" w:after="292" w:line="420" w:lineRule="atLeast"/>
        <w:outlineLvl w:val="2"/>
        <w:rPr>
          <w:ins w:id="18" w:author="Unknown"/>
          <w:rFonts w:ascii="Georgia" w:eastAsia="Times New Roman" w:hAnsi="Georgia" w:cs="Times New Roman"/>
          <w:b/>
          <w:bCs/>
          <w:color w:val="1A1A1A"/>
          <w:sz w:val="27"/>
          <w:szCs w:val="27"/>
        </w:rPr>
      </w:pPr>
      <w:ins w:id="19" w:author="Unknown">
        <w:r w:rsidRPr="00CA552E">
          <w:rPr>
            <w:rFonts w:ascii="Georgia" w:eastAsia="Times New Roman" w:hAnsi="Georgia" w:cs="Times New Roman"/>
            <w:b/>
            <w:bCs/>
            <w:color w:val="1A1A1A"/>
            <w:sz w:val="27"/>
            <w:szCs w:val="27"/>
          </w:rPr>
          <w:lastRenderedPageBreak/>
          <w:t>The Technical Part</w:t>
        </w:r>
      </w:ins>
    </w:p>
    <w:p w:rsidR="00CA552E" w:rsidRPr="00CA552E" w:rsidRDefault="00CA552E" w:rsidP="00CA552E">
      <w:pPr>
        <w:shd w:val="clear" w:color="auto" w:fill="FFFFFF"/>
        <w:spacing w:before="707" w:after="354" w:line="240" w:lineRule="auto"/>
        <w:outlineLvl w:val="3"/>
        <w:rPr>
          <w:ins w:id="20" w:author="Unknown"/>
          <w:rFonts w:ascii="Georgia" w:eastAsia="Times New Roman" w:hAnsi="Georgia" w:cs="Times New Roman"/>
          <w:b/>
          <w:bCs/>
          <w:caps/>
          <w:color w:val="1A1A1A"/>
          <w:spacing w:val="31"/>
          <w:sz w:val="24"/>
          <w:szCs w:val="24"/>
        </w:rPr>
      </w:pPr>
      <w:ins w:id="21" w:author="Unknown">
        <w:r w:rsidRPr="00CA552E">
          <w:rPr>
            <w:rFonts w:ascii="Georgia" w:eastAsia="Times New Roman" w:hAnsi="Georgia" w:cs="Times New Roman"/>
            <w:b/>
            <w:bCs/>
            <w:caps/>
            <w:color w:val="1A1A1A"/>
            <w:spacing w:val="31"/>
            <w:sz w:val="24"/>
            <w:szCs w:val="24"/>
          </w:rPr>
          <w:t>CODING</w:t>
        </w:r>
      </w:ins>
    </w:p>
    <w:p w:rsidR="00CA552E" w:rsidRPr="00CA552E" w:rsidRDefault="00CA552E" w:rsidP="00CA552E">
      <w:pPr>
        <w:shd w:val="clear" w:color="auto" w:fill="FFFFFF"/>
        <w:spacing w:after="420" w:line="420" w:lineRule="atLeast"/>
        <w:rPr>
          <w:ins w:id="22" w:author="Unknown"/>
          <w:rFonts w:ascii="Georgia" w:eastAsia="Times New Roman" w:hAnsi="Georgia" w:cs="Times New Roman"/>
          <w:color w:val="1A1A1A"/>
          <w:sz w:val="24"/>
          <w:szCs w:val="24"/>
        </w:rPr>
      </w:pPr>
      <w:ins w:id="23" w:author="Unknown">
        <w:r w:rsidRPr="00CA552E">
          <w:rPr>
            <w:rFonts w:ascii="Georgia" w:eastAsia="Times New Roman" w:hAnsi="Georgia" w:cs="Times New Roman"/>
            <w:color w:val="1A1A1A"/>
            <w:sz w:val="24"/>
            <w:szCs w:val="24"/>
          </w:rPr>
          <w:t>Navigate into the directory: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/sites/</w:t>
        </w:r>
      </w:ins>
    </w:p>
    <w:p w:rsidR="00CA552E" w:rsidRPr="00CA552E" w:rsidRDefault="00CA552E" w:rsidP="00CA552E">
      <w:pPr>
        <w:shd w:val="clear" w:color="auto" w:fill="FFFFFF"/>
        <w:spacing w:after="420" w:line="420" w:lineRule="atLeast"/>
        <w:rPr>
          <w:ins w:id="24" w:author="Unknown"/>
          <w:rFonts w:ascii="Georgia" w:eastAsia="Times New Roman" w:hAnsi="Georgia" w:cs="Times New Roman"/>
          <w:color w:val="1A1A1A"/>
          <w:sz w:val="24"/>
          <w:szCs w:val="24"/>
        </w:rPr>
      </w:pPr>
      <w:ins w:id="25" w:author="Unknown">
        <w:r w:rsidRPr="00CA552E">
          <w:rPr>
            <w:rFonts w:ascii="Georgia" w:eastAsia="Times New Roman" w:hAnsi="Georgia" w:cs="Times New Roman"/>
            <w:color w:val="1A1A1A"/>
            <w:sz w:val="24"/>
            <w:szCs w:val="24"/>
          </w:rPr>
          <w:t xml:space="preserve">We need to tell </w:t>
        </w:r>
        <w:proofErr w:type="spellStart"/>
        <w:r w:rsidRPr="00CA552E">
          <w:rPr>
            <w:rFonts w:ascii="Georgia" w:eastAsia="Times New Roman" w:hAnsi="Georgia" w:cs="Times New Roman"/>
            <w:color w:val="1A1A1A"/>
            <w:sz w:val="24"/>
            <w:szCs w:val="24"/>
          </w:rPr>
          <w:t>Drupal</w:t>
        </w:r>
        <w:proofErr w:type="spellEnd"/>
        <w:r w:rsidRPr="00CA552E">
          <w:rPr>
            <w:rFonts w:ascii="Georgia" w:eastAsia="Times New Roman" w:hAnsi="Georgia" w:cs="Times New Roman"/>
            <w:color w:val="1A1A1A"/>
            <w:sz w:val="24"/>
            <w:szCs w:val="24"/>
          </w:rPr>
          <w:t xml:space="preserve"> we are going to have multiple sites. To do this, create a file called </w:t>
        </w:r>
        <w:r w:rsidRPr="00CA552E">
          <w:rPr>
            <w:rFonts w:ascii="Courier New" w:eastAsia="Times New Roman" w:hAnsi="Courier New" w:cs="Courier New"/>
            <w:color w:val="1A1A1A"/>
            <w:sz w:val="20"/>
            <w:szCs w:val="20"/>
          </w:rPr>
          <w:t>sites.php</w:t>
        </w:r>
        <w:r w:rsidRPr="00CA552E">
          <w:rPr>
            <w:rFonts w:ascii="Georgia" w:eastAsia="Times New Roman" w:hAnsi="Georgia" w:cs="Times New Roman"/>
            <w:color w:val="1A1A1A"/>
            <w:sz w:val="24"/>
            <w:szCs w:val="24"/>
          </w:rPr>
          <w:t>. You can find extra examples and documentation of how to set it up in the </w:t>
        </w:r>
        <w:proofErr w:type="spellStart"/>
        <w:r w:rsidRPr="00CA552E">
          <w:rPr>
            <w:rFonts w:ascii="Courier New" w:eastAsia="Times New Roman" w:hAnsi="Courier New" w:cs="Courier New"/>
            <w:color w:val="1A1A1A"/>
            <w:sz w:val="20"/>
            <w:szCs w:val="20"/>
          </w:rPr>
          <w:t>example.sites.php</w:t>
        </w:r>
        <w:proofErr w:type="spellEnd"/>
        <w:r w:rsidRPr="00CA552E">
          <w:rPr>
            <w:rFonts w:ascii="Georgia" w:eastAsia="Times New Roman" w:hAnsi="Georgia" w:cs="Times New Roman"/>
            <w:color w:val="1A1A1A"/>
            <w:sz w:val="24"/>
            <w:szCs w:val="24"/>
          </w:rPr>
          <w:t> file.</w:t>
        </w:r>
      </w:ins>
    </w:p>
    <w:p w:rsidR="00CA552E" w:rsidRPr="00CA552E" w:rsidRDefault="00CA552E" w:rsidP="00CA552E">
      <w:pPr>
        <w:shd w:val="clear" w:color="auto" w:fill="FFFFFF"/>
        <w:spacing w:after="420" w:line="420" w:lineRule="atLeast"/>
        <w:rPr>
          <w:ins w:id="26" w:author="Unknown"/>
          <w:rFonts w:ascii="Georgia" w:eastAsia="Times New Roman" w:hAnsi="Georgia" w:cs="Times New Roman"/>
          <w:color w:val="1A1A1A"/>
          <w:sz w:val="24"/>
          <w:szCs w:val="24"/>
        </w:rPr>
      </w:pPr>
      <w:ins w:id="27" w:author="Unknown">
        <w:r w:rsidRPr="00CA552E">
          <w:rPr>
            <w:rFonts w:ascii="Georgia" w:eastAsia="Times New Roman" w:hAnsi="Georgia" w:cs="Times New Roman"/>
            <w:color w:val="1A1A1A"/>
            <w:sz w:val="24"/>
            <w:szCs w:val="24"/>
          </w:rPr>
          <w:t xml:space="preserve">This file will contain </w:t>
        </w:r>
        <w:proofErr w:type="gramStart"/>
        <w:r w:rsidRPr="00CA552E">
          <w:rPr>
            <w:rFonts w:ascii="Georgia" w:eastAsia="Times New Roman" w:hAnsi="Georgia" w:cs="Times New Roman"/>
            <w:color w:val="1A1A1A"/>
            <w:sz w:val="24"/>
            <w:szCs w:val="24"/>
          </w:rPr>
          <w:t>an</w:t>
        </w:r>
        <w:proofErr w:type="gramEnd"/>
        <w:r w:rsidRPr="00CA552E">
          <w:rPr>
            <w:rFonts w:ascii="Georgia" w:eastAsia="Times New Roman" w:hAnsi="Georgia" w:cs="Times New Roman"/>
            <w:color w:val="1A1A1A"/>
            <w:sz w:val="24"/>
            <w:szCs w:val="24"/>
          </w:rPr>
          <w:t> </w:t>
        </w:r>
        <w:r w:rsidRPr="00CA552E">
          <w:rPr>
            <w:rFonts w:ascii="Courier New" w:eastAsia="Times New Roman" w:hAnsi="Courier New" w:cs="Courier New"/>
            <w:color w:val="1A1A1A"/>
            <w:sz w:val="20"/>
            <w:szCs w:val="20"/>
          </w:rPr>
          <w:t>$sites</w:t>
        </w:r>
        <w:r w:rsidRPr="00CA552E">
          <w:rPr>
            <w:rFonts w:ascii="Georgia" w:eastAsia="Times New Roman" w:hAnsi="Georgia" w:cs="Times New Roman"/>
            <w:color w:val="1A1A1A"/>
            <w:sz w:val="24"/>
            <w:szCs w:val="24"/>
          </w:rPr>
          <w:t> array containing all the rules. For each index, the key will be the formatted address the website will be accessed at, and the value will be what folder to look in.</w:t>
        </w:r>
      </w:ins>
    </w:p>
    <w:p w:rsidR="00CA552E" w:rsidRPr="00CA552E" w:rsidRDefault="00CA552E" w:rsidP="00CA552E">
      <w:pPr>
        <w:shd w:val="clear" w:color="auto" w:fill="FFFFFF"/>
        <w:spacing w:after="420" w:line="420" w:lineRule="atLeast"/>
        <w:rPr>
          <w:ins w:id="28" w:author="Unknown"/>
          <w:rFonts w:ascii="Georgia" w:eastAsia="Times New Roman" w:hAnsi="Georgia" w:cs="Times New Roman"/>
          <w:color w:val="1A1A1A"/>
          <w:sz w:val="24"/>
          <w:szCs w:val="24"/>
        </w:rPr>
      </w:pPr>
      <w:ins w:id="29" w:author="Unknown">
        <w:r w:rsidRPr="00CA552E">
          <w:rPr>
            <w:rFonts w:ascii="Georgia" w:eastAsia="Times New Roman" w:hAnsi="Georgia" w:cs="Times New Roman"/>
            <w:color w:val="1A1A1A"/>
            <w:sz w:val="24"/>
            <w:szCs w:val="24"/>
          </w:rPr>
          <w:t>Format of each index:</w:t>
        </w:r>
      </w:ins>
    </w:p>
    <w:p w:rsidR="00CA552E" w:rsidRPr="00CA552E" w:rsidRDefault="00CA552E" w:rsidP="00CA552E">
      <w:pPr>
        <w:shd w:val="clear" w:color="auto" w:fill="FFFFFF"/>
        <w:spacing w:after="420" w:line="420" w:lineRule="atLeast"/>
        <w:rPr>
          <w:ins w:id="30" w:author="Unknown"/>
          <w:rFonts w:ascii="Georgia" w:eastAsia="Times New Roman" w:hAnsi="Georgia" w:cs="Times New Roman"/>
          <w:color w:val="1A1A1A"/>
          <w:sz w:val="24"/>
          <w:szCs w:val="24"/>
        </w:rPr>
      </w:pPr>
      <w:proofErr w:type="gramStart"/>
      <w:ins w:id="31" w:author="Unknown">
        <w:r w:rsidRPr="00CA552E">
          <w:rPr>
            <w:rFonts w:ascii="Courier New" w:eastAsia="Times New Roman" w:hAnsi="Courier New" w:cs="Courier New"/>
            <w:color w:val="1A1A1A"/>
            <w:sz w:val="20"/>
            <w:szCs w:val="20"/>
          </w:rPr>
          <w:t>'&lt;port&gt;.&lt;domain&gt;.&lt;path&gt;' =&gt; 'directory'</w:t>
        </w:r>
        <w:r w:rsidRPr="00CA552E">
          <w:rPr>
            <w:rFonts w:ascii="Georgia" w:eastAsia="Times New Roman" w:hAnsi="Georgia" w:cs="Times New Roman"/>
            <w:color w:val="1A1A1A"/>
            <w:sz w:val="24"/>
            <w:szCs w:val="24"/>
          </w:rPr>
          <w:t>.</w:t>
        </w:r>
        <w:proofErr w:type="gramEnd"/>
      </w:ins>
    </w:p>
    <w:p w:rsidR="00CA552E" w:rsidRPr="00CA552E" w:rsidRDefault="00CA552E" w:rsidP="00CA552E">
      <w:pPr>
        <w:shd w:val="clear" w:color="auto" w:fill="FFFFFF"/>
        <w:spacing w:after="420" w:line="420" w:lineRule="atLeast"/>
        <w:rPr>
          <w:ins w:id="32" w:author="Unknown"/>
          <w:rFonts w:ascii="Georgia" w:eastAsia="Times New Roman" w:hAnsi="Georgia" w:cs="Times New Roman"/>
          <w:color w:val="1A1A1A"/>
          <w:sz w:val="24"/>
          <w:szCs w:val="24"/>
        </w:rPr>
      </w:pPr>
      <w:ins w:id="33" w:author="Unknown">
        <w:r w:rsidRPr="00CA552E">
          <w:rPr>
            <w:rFonts w:ascii="Georgia" w:eastAsia="Times New Roman" w:hAnsi="Georgia" w:cs="Times New Roman"/>
            <w:color w:val="1A1A1A"/>
            <w:sz w:val="24"/>
            <w:szCs w:val="24"/>
          </w:rPr>
          <w:t>My </w:t>
        </w:r>
        <w:r w:rsidRPr="00CA552E">
          <w:rPr>
            <w:rFonts w:ascii="Courier New" w:eastAsia="Times New Roman" w:hAnsi="Courier New" w:cs="Courier New"/>
            <w:color w:val="1A1A1A"/>
            <w:sz w:val="20"/>
            <w:szCs w:val="20"/>
          </w:rPr>
          <w:t>sites.php</w:t>
        </w:r>
        <w:r w:rsidRPr="00CA552E">
          <w:rPr>
            <w:rFonts w:ascii="Georgia" w:eastAsia="Times New Roman" w:hAnsi="Georgia" w:cs="Times New Roman"/>
            <w:color w:val="1A1A1A"/>
            <w:sz w:val="24"/>
            <w:szCs w:val="24"/>
          </w:rPr>
          <w:t>:</w:t>
        </w:r>
      </w:ins>
    </w:p>
    <w:p w:rsidR="00CA552E" w:rsidRPr="00CA552E" w:rsidRDefault="00CA552E" w:rsidP="00CA552E">
      <w:pPr>
        <w:spacing w:after="180" w:line="240" w:lineRule="auto"/>
        <w:rPr>
          <w:ins w:id="34" w:author="Unknown"/>
          <w:rFonts w:ascii="Courier New" w:eastAsia="Times New Roman" w:hAnsi="Courier New" w:cs="Courier New"/>
          <w:color w:val="1A1A1A"/>
          <w:sz w:val="24"/>
          <w:szCs w:val="24"/>
        </w:rPr>
      </w:pPr>
      <w:ins w:id="35" w:author="Unknown">
        <w:r w:rsidRPr="00CA552E">
          <w:rPr>
            <w:rFonts w:ascii="Courier New" w:eastAsia="Times New Roman" w:hAnsi="Courier New" w:cs="Courier New"/>
            <w:color w:val="1A1A1A"/>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9.75pt" o:ole="">
              <v:imagedata r:id="rId4" o:title=""/>
            </v:shape>
            <w:control r:id="rId5" w:name="DefaultOcxName" w:shapeid="_x0000_i1036"/>
          </w:object>
        </w:r>
      </w:ins>
    </w:p>
    <w:tbl>
      <w:tblPr>
        <w:tblW w:w="0" w:type="auto"/>
        <w:tblCellSpacing w:w="15" w:type="dxa"/>
        <w:tblCellMar>
          <w:top w:w="15" w:type="dxa"/>
          <w:left w:w="15" w:type="dxa"/>
          <w:bottom w:w="15" w:type="dxa"/>
          <w:right w:w="15" w:type="dxa"/>
        </w:tblCellMar>
        <w:tblLook w:val="04A0"/>
      </w:tblPr>
      <w:tblGrid>
        <w:gridCol w:w="255"/>
        <w:gridCol w:w="8550"/>
      </w:tblGrid>
      <w:tr w:rsidR="00CA552E" w:rsidRPr="00CA552E" w:rsidTr="00CA552E">
        <w:trPr>
          <w:tblCellSpacing w:w="15" w:type="dxa"/>
        </w:trPr>
        <w:tc>
          <w:tcPr>
            <w:tcW w:w="0" w:type="auto"/>
            <w:tcBorders>
              <w:top w:val="nil"/>
              <w:left w:val="nil"/>
              <w:bottom w:val="nil"/>
              <w:right w:val="nil"/>
            </w:tcBorders>
            <w:vAlign w:val="center"/>
            <w:hideMark/>
          </w:tcPr>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2</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3</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4</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5</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6</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7</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8</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9</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10</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11</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12</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13</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lastRenderedPageBreak/>
              <w:t>14</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15</w:t>
            </w:r>
          </w:p>
        </w:tc>
        <w:tc>
          <w:tcPr>
            <w:tcW w:w="8505" w:type="dxa"/>
            <w:tcBorders>
              <w:top w:val="nil"/>
              <w:left w:val="nil"/>
              <w:bottom w:val="nil"/>
              <w:right w:val="nil"/>
            </w:tcBorders>
            <w:vAlign w:val="center"/>
            <w:hideMark/>
          </w:tcPr>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lastRenderedPageBreak/>
              <w:t>&lt;?</w:t>
            </w:r>
            <w:proofErr w:type="spellStart"/>
            <w:r w:rsidRPr="00CA552E">
              <w:rPr>
                <w:rFonts w:ascii="inherit" w:eastAsia="Times New Roman" w:hAnsi="inherit" w:cs="Times New Roman"/>
                <w:color w:val="000000"/>
                <w:sz w:val="18"/>
              </w:rPr>
              <w:t>php</w:t>
            </w:r>
            <w:proofErr w:type="spellEnd"/>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szCs w:val="18"/>
              </w:rPr>
              <w:t> </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$sites = array(</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ab/>
              <w:t>// http://dogs.kalose.net/</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ab/>
              <w:t>'dogs.kalose.net' =&gt; 'dogs',</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ab/>
              <w:t>// http://www.kalose.net/cats/</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ab/>
              <w:t>'www.kalose.net.cats' =&gt; 'cats',</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szCs w:val="18"/>
              </w:rPr>
              <w:t> </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$sites = array(</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ab/>
              <w:t>// http://www.drupal.org:8080/mysite/test/</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ab/>
              <w:t>'8080.www.drupal.org.mysite.test' =&gt; 'example.com',</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lastRenderedPageBreak/>
              <w:t>);</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w:t>
            </w:r>
          </w:p>
        </w:tc>
      </w:tr>
    </w:tbl>
    <w:p w:rsidR="00CA552E" w:rsidRPr="00CA552E" w:rsidRDefault="00CA552E" w:rsidP="00CA552E">
      <w:pPr>
        <w:shd w:val="clear" w:color="auto" w:fill="FFFFFF"/>
        <w:spacing w:after="420" w:line="420" w:lineRule="atLeast"/>
        <w:rPr>
          <w:ins w:id="36" w:author="Unknown"/>
          <w:rFonts w:ascii="Georgia" w:eastAsia="Times New Roman" w:hAnsi="Georgia" w:cs="Times New Roman"/>
          <w:color w:val="1A1A1A"/>
          <w:sz w:val="24"/>
          <w:szCs w:val="24"/>
        </w:rPr>
      </w:pPr>
      <w:ins w:id="37" w:author="Unknown">
        <w:r w:rsidRPr="00CA552E">
          <w:rPr>
            <w:rFonts w:ascii="Georgia" w:eastAsia="Times New Roman" w:hAnsi="Georgia" w:cs="Times New Roman"/>
            <w:color w:val="1A1A1A"/>
            <w:sz w:val="24"/>
            <w:szCs w:val="24"/>
          </w:rPr>
          <w:lastRenderedPageBreak/>
          <w:t>Since we said </w:t>
        </w:r>
        <w:r w:rsidRPr="00CA552E">
          <w:rPr>
            <w:rFonts w:ascii="Courier New" w:eastAsia="Times New Roman" w:hAnsi="Courier New" w:cs="Courier New"/>
            <w:color w:val="1A1A1A"/>
            <w:sz w:val="20"/>
            <w:szCs w:val="20"/>
          </w:rPr>
          <w:t>dogs.kalose.net</w:t>
        </w:r>
        <w:r w:rsidRPr="00CA552E">
          <w:rPr>
            <w:rFonts w:ascii="Georgia" w:eastAsia="Times New Roman" w:hAnsi="Georgia" w:cs="Times New Roman"/>
            <w:color w:val="1A1A1A"/>
            <w:sz w:val="24"/>
            <w:szCs w:val="24"/>
          </w:rPr>
          <w:t> was going to use the </w:t>
        </w:r>
        <w:r w:rsidRPr="00CA552E">
          <w:rPr>
            <w:rFonts w:ascii="Courier New" w:eastAsia="Times New Roman" w:hAnsi="Courier New" w:cs="Courier New"/>
            <w:color w:val="1A1A1A"/>
            <w:sz w:val="20"/>
            <w:szCs w:val="20"/>
          </w:rPr>
          <w:t>/dogs/</w:t>
        </w:r>
        <w:r w:rsidRPr="00CA552E">
          <w:rPr>
            <w:rFonts w:ascii="Georgia" w:eastAsia="Times New Roman" w:hAnsi="Georgia" w:cs="Times New Roman"/>
            <w:color w:val="1A1A1A"/>
            <w:sz w:val="24"/>
            <w:szCs w:val="24"/>
          </w:rPr>
          <w:t> folder and</w:t>
        </w:r>
        <w:r w:rsidRPr="00CA552E">
          <w:rPr>
            <w:rFonts w:ascii="Courier New" w:eastAsia="Times New Roman" w:hAnsi="Courier New" w:cs="Courier New"/>
            <w:color w:val="1A1A1A"/>
            <w:sz w:val="20"/>
            <w:szCs w:val="20"/>
          </w:rPr>
          <w:t>www.kalose.net/cats/</w:t>
        </w:r>
        <w:r w:rsidRPr="00CA552E">
          <w:rPr>
            <w:rFonts w:ascii="Georgia" w:eastAsia="Times New Roman" w:hAnsi="Georgia" w:cs="Times New Roman"/>
            <w:color w:val="1A1A1A"/>
            <w:sz w:val="24"/>
            <w:szCs w:val="24"/>
          </w:rPr>
          <w:t> was going to use the </w:t>
        </w:r>
        <w:r w:rsidRPr="00CA552E">
          <w:rPr>
            <w:rFonts w:ascii="Courier New" w:eastAsia="Times New Roman" w:hAnsi="Courier New" w:cs="Courier New"/>
            <w:color w:val="1A1A1A"/>
            <w:sz w:val="20"/>
            <w:szCs w:val="20"/>
          </w:rPr>
          <w:t>/cats/</w:t>
        </w:r>
        <w:r w:rsidRPr="00CA552E">
          <w:rPr>
            <w:rFonts w:ascii="Georgia" w:eastAsia="Times New Roman" w:hAnsi="Georgia" w:cs="Times New Roman"/>
            <w:color w:val="1A1A1A"/>
            <w:sz w:val="24"/>
            <w:szCs w:val="24"/>
          </w:rPr>
          <w:t> folder, these folders need to be created: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/sites/dogs/</w:t>
        </w:r>
        <w:r w:rsidRPr="00CA552E">
          <w:rPr>
            <w:rFonts w:ascii="Georgia" w:eastAsia="Times New Roman" w:hAnsi="Georgia" w:cs="Times New Roman"/>
            <w:color w:val="1A1A1A"/>
            <w:sz w:val="24"/>
            <w:szCs w:val="24"/>
          </w:rPr>
          <w:t> and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/sites/cats/</w:t>
        </w:r>
      </w:ins>
    </w:p>
    <w:p w:rsidR="00CA552E" w:rsidRPr="00CA552E" w:rsidRDefault="00CA552E" w:rsidP="00CA552E">
      <w:pPr>
        <w:shd w:val="clear" w:color="auto" w:fill="FFFFFF"/>
        <w:spacing w:before="707" w:after="354" w:line="240" w:lineRule="auto"/>
        <w:outlineLvl w:val="3"/>
        <w:rPr>
          <w:ins w:id="38" w:author="Unknown"/>
          <w:rFonts w:ascii="Georgia" w:eastAsia="Times New Roman" w:hAnsi="Georgia" w:cs="Times New Roman"/>
          <w:b/>
          <w:bCs/>
          <w:caps/>
          <w:color w:val="1A1A1A"/>
          <w:spacing w:val="31"/>
          <w:sz w:val="24"/>
          <w:szCs w:val="24"/>
        </w:rPr>
      </w:pPr>
      <w:ins w:id="39" w:author="Unknown">
        <w:r w:rsidRPr="00CA552E">
          <w:rPr>
            <w:rFonts w:ascii="Georgia" w:eastAsia="Times New Roman" w:hAnsi="Georgia" w:cs="Times New Roman"/>
            <w:b/>
            <w:bCs/>
            <w:caps/>
            <w:color w:val="1A1A1A"/>
            <w:spacing w:val="31"/>
            <w:sz w:val="24"/>
            <w:szCs w:val="24"/>
          </w:rPr>
          <w:t>SSH / SHELL / TERMINAL</w:t>
        </w:r>
      </w:ins>
    </w:p>
    <w:p w:rsidR="00CA552E" w:rsidRPr="00CA552E" w:rsidRDefault="00CA552E" w:rsidP="00CA552E">
      <w:pPr>
        <w:shd w:val="clear" w:color="auto" w:fill="FFFFFF"/>
        <w:spacing w:after="420" w:line="420" w:lineRule="atLeast"/>
        <w:rPr>
          <w:ins w:id="40" w:author="Unknown"/>
          <w:rFonts w:ascii="Georgia" w:eastAsia="Times New Roman" w:hAnsi="Georgia" w:cs="Times New Roman"/>
          <w:color w:val="1A1A1A"/>
          <w:sz w:val="24"/>
          <w:szCs w:val="24"/>
        </w:rPr>
      </w:pPr>
      <w:ins w:id="41" w:author="Unknown">
        <w:r w:rsidRPr="00CA552E">
          <w:rPr>
            <w:rFonts w:ascii="Georgia" w:eastAsia="Times New Roman" w:hAnsi="Georgia" w:cs="Times New Roman"/>
            <w:color w:val="1A1A1A"/>
            <w:sz w:val="24"/>
            <w:szCs w:val="24"/>
          </w:rPr>
          <w:t xml:space="preserve">Connect to your </w:t>
        </w:r>
        <w:proofErr w:type="spellStart"/>
        <w:r w:rsidRPr="00CA552E">
          <w:rPr>
            <w:rFonts w:ascii="Georgia" w:eastAsia="Times New Roman" w:hAnsi="Georgia" w:cs="Times New Roman"/>
            <w:color w:val="1A1A1A"/>
            <w:sz w:val="24"/>
            <w:szCs w:val="24"/>
          </w:rPr>
          <w:t>webserver</w:t>
        </w:r>
        <w:proofErr w:type="spellEnd"/>
        <w:r w:rsidRPr="00CA552E">
          <w:rPr>
            <w:rFonts w:ascii="Georgia" w:eastAsia="Times New Roman" w:hAnsi="Georgia" w:cs="Times New Roman"/>
            <w:color w:val="1A1A1A"/>
            <w:sz w:val="24"/>
            <w:szCs w:val="24"/>
          </w:rPr>
          <w:t xml:space="preserve"> via SSH. If you’re on Windows, you can </w:t>
        </w:r>
        <w:proofErr w:type="spellStart"/>
        <w:r w:rsidRPr="00CA552E">
          <w:rPr>
            <w:rFonts w:ascii="Georgia" w:eastAsia="Times New Roman" w:hAnsi="Georgia" w:cs="Times New Roman"/>
            <w:color w:val="1A1A1A"/>
            <w:sz w:val="24"/>
            <w:szCs w:val="24"/>
          </w:rPr>
          <w:t>use</w:t>
        </w:r>
        <w:r w:rsidRPr="00CA552E">
          <w:rPr>
            <w:rFonts w:ascii="Georgia" w:eastAsia="Times New Roman" w:hAnsi="Georgia" w:cs="Times New Roman"/>
            <w:color w:val="1A1A1A"/>
            <w:sz w:val="24"/>
            <w:szCs w:val="24"/>
          </w:rPr>
          <w:fldChar w:fldCharType="begin"/>
        </w:r>
        <w:r w:rsidRPr="00CA552E">
          <w:rPr>
            <w:rFonts w:ascii="Georgia" w:eastAsia="Times New Roman" w:hAnsi="Georgia" w:cs="Times New Roman"/>
            <w:color w:val="1A1A1A"/>
            <w:sz w:val="24"/>
            <w:szCs w:val="24"/>
          </w:rPr>
          <w:instrText xml:space="preserve"> HYPERLINK "http://www.chiark.greenend.org.uk/~sgtatham/putty/download.html" \o "Download PuTTY" </w:instrText>
        </w:r>
        <w:r w:rsidRPr="00CA552E">
          <w:rPr>
            <w:rFonts w:ascii="Georgia" w:eastAsia="Times New Roman" w:hAnsi="Georgia" w:cs="Times New Roman"/>
            <w:color w:val="1A1A1A"/>
            <w:sz w:val="24"/>
            <w:szCs w:val="24"/>
          </w:rPr>
          <w:fldChar w:fldCharType="separate"/>
        </w:r>
        <w:r w:rsidRPr="00CA552E">
          <w:rPr>
            <w:rFonts w:ascii="Georgia" w:eastAsia="Times New Roman" w:hAnsi="Georgia" w:cs="Times New Roman"/>
            <w:color w:val="007ACC"/>
            <w:sz w:val="24"/>
            <w:szCs w:val="24"/>
          </w:rPr>
          <w:t>PuTTY</w:t>
        </w:r>
        <w:proofErr w:type="spellEnd"/>
        <w:r w:rsidRPr="00CA552E">
          <w:rPr>
            <w:rFonts w:ascii="Georgia" w:eastAsia="Times New Roman" w:hAnsi="Georgia" w:cs="Times New Roman"/>
            <w:color w:val="1A1A1A"/>
            <w:sz w:val="24"/>
            <w:szCs w:val="24"/>
          </w:rPr>
          <w:fldChar w:fldCharType="end"/>
        </w:r>
        <w:r w:rsidRPr="00CA552E">
          <w:rPr>
            <w:rFonts w:ascii="Georgia" w:eastAsia="Times New Roman" w:hAnsi="Georgia" w:cs="Times New Roman"/>
            <w:color w:val="1A1A1A"/>
            <w:sz w:val="24"/>
            <w:szCs w:val="24"/>
          </w:rPr>
          <w:t>.</w:t>
        </w:r>
      </w:ins>
    </w:p>
    <w:p w:rsidR="00CA552E" w:rsidRPr="00CA552E" w:rsidRDefault="00CA552E" w:rsidP="00CA552E">
      <w:pPr>
        <w:shd w:val="clear" w:color="auto" w:fill="FFFFFF"/>
        <w:spacing w:after="420" w:line="420" w:lineRule="atLeast"/>
        <w:rPr>
          <w:ins w:id="42" w:author="Unknown"/>
          <w:rFonts w:ascii="Georgia" w:eastAsia="Times New Roman" w:hAnsi="Georgia" w:cs="Times New Roman"/>
          <w:color w:val="1A1A1A"/>
          <w:sz w:val="24"/>
          <w:szCs w:val="24"/>
        </w:rPr>
      </w:pPr>
      <w:ins w:id="43" w:author="Unknown">
        <w:r w:rsidRPr="00CA552E">
          <w:rPr>
            <w:rFonts w:ascii="Georgia" w:eastAsia="Times New Roman" w:hAnsi="Georgia" w:cs="Times New Roman"/>
            <w:color w:val="1A1A1A"/>
            <w:sz w:val="24"/>
            <w:szCs w:val="24"/>
          </w:rPr>
          <w:t>The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/sites/default/</w:t>
        </w:r>
        <w:r w:rsidRPr="00CA552E">
          <w:rPr>
            <w:rFonts w:ascii="Georgia" w:eastAsia="Times New Roman" w:hAnsi="Georgia" w:cs="Times New Roman"/>
            <w:color w:val="1A1A1A"/>
            <w:sz w:val="24"/>
            <w:szCs w:val="24"/>
          </w:rPr>
          <w:t> site will have default files we need to copy into each of our sites. Copy these files using the </w:t>
        </w:r>
        <w:r w:rsidRPr="00CA552E">
          <w:rPr>
            <w:rFonts w:ascii="Courier New" w:eastAsia="Times New Roman" w:hAnsi="Courier New" w:cs="Courier New"/>
            <w:color w:val="1A1A1A"/>
            <w:sz w:val="20"/>
            <w:szCs w:val="20"/>
          </w:rPr>
          <w:t>cp</w:t>
        </w:r>
        <w:r w:rsidRPr="00CA552E">
          <w:rPr>
            <w:rFonts w:ascii="Georgia" w:eastAsia="Times New Roman" w:hAnsi="Georgia" w:cs="Times New Roman"/>
            <w:color w:val="1A1A1A"/>
            <w:sz w:val="24"/>
            <w:szCs w:val="24"/>
          </w:rPr>
          <w:t> command in the sites directory:</w:t>
        </w:r>
      </w:ins>
    </w:p>
    <w:p w:rsidR="00CA552E" w:rsidRPr="00CA552E" w:rsidRDefault="00CA552E" w:rsidP="00CA552E">
      <w:pPr>
        <w:spacing w:after="180" w:line="240" w:lineRule="auto"/>
        <w:rPr>
          <w:ins w:id="44" w:author="Unknown"/>
          <w:rFonts w:ascii="Courier New" w:eastAsia="Times New Roman" w:hAnsi="Courier New" w:cs="Courier New"/>
          <w:color w:val="1A1A1A"/>
          <w:sz w:val="24"/>
          <w:szCs w:val="24"/>
        </w:rPr>
      </w:pPr>
      <w:ins w:id="45" w:author="Unknown">
        <w:r w:rsidRPr="00CA552E">
          <w:rPr>
            <w:rFonts w:ascii="Courier New" w:eastAsia="Times New Roman" w:hAnsi="Courier New" w:cs="Courier New"/>
            <w:color w:val="1A1A1A"/>
            <w:sz w:val="24"/>
            <w:szCs w:val="24"/>
          </w:rPr>
          <w:object w:dxaOrig="1440" w:dyaOrig="1440">
            <v:shape id="_x0000_i1035" type="#_x0000_t75" style="width:136.5pt;height:69.75pt" o:ole="">
              <v:imagedata r:id="rId4" o:title=""/>
            </v:shape>
            <w:control r:id="rId6" w:name="DefaultOcxName1" w:shapeid="_x0000_i1035"/>
          </w:object>
        </w:r>
      </w:ins>
    </w:p>
    <w:tbl>
      <w:tblPr>
        <w:tblW w:w="0" w:type="auto"/>
        <w:tblCellSpacing w:w="15" w:type="dxa"/>
        <w:tblCellMar>
          <w:top w:w="15" w:type="dxa"/>
          <w:left w:w="15" w:type="dxa"/>
          <w:bottom w:w="15" w:type="dxa"/>
          <w:right w:w="15" w:type="dxa"/>
        </w:tblCellMar>
        <w:tblLook w:val="04A0"/>
      </w:tblPr>
      <w:tblGrid>
        <w:gridCol w:w="165"/>
        <w:gridCol w:w="8655"/>
      </w:tblGrid>
      <w:tr w:rsidR="00CA552E" w:rsidRPr="00CA552E" w:rsidTr="00CA552E">
        <w:trPr>
          <w:tblCellSpacing w:w="15" w:type="dxa"/>
        </w:trPr>
        <w:tc>
          <w:tcPr>
            <w:tcW w:w="0" w:type="auto"/>
            <w:tcBorders>
              <w:top w:val="nil"/>
              <w:left w:val="nil"/>
              <w:bottom w:val="nil"/>
              <w:right w:val="nil"/>
            </w:tcBorders>
            <w:vAlign w:val="center"/>
            <w:hideMark/>
          </w:tcPr>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2</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3</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4</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5</w:t>
            </w:r>
          </w:p>
        </w:tc>
        <w:tc>
          <w:tcPr>
            <w:tcW w:w="8610" w:type="dxa"/>
            <w:tcBorders>
              <w:top w:val="nil"/>
              <w:left w:val="nil"/>
              <w:bottom w:val="nil"/>
              <w:right w:val="nil"/>
            </w:tcBorders>
            <w:vAlign w:val="center"/>
            <w:hideMark/>
          </w:tcPr>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cp default/</w:t>
            </w:r>
            <w:proofErr w:type="spellStart"/>
            <w:r w:rsidRPr="00CA552E">
              <w:rPr>
                <w:rFonts w:ascii="inherit" w:eastAsia="Times New Roman" w:hAnsi="inherit" w:cs="Times New Roman"/>
                <w:color w:val="000000"/>
                <w:sz w:val="18"/>
              </w:rPr>
              <w:t>default.settings.php</w:t>
            </w:r>
            <w:proofErr w:type="spellEnd"/>
            <w:r w:rsidRPr="00CA552E">
              <w:rPr>
                <w:rFonts w:ascii="inherit" w:eastAsia="Times New Roman" w:hAnsi="inherit" w:cs="Times New Roman"/>
                <w:color w:val="000000"/>
                <w:sz w:val="18"/>
              </w:rPr>
              <w:t xml:space="preserve"> dogs/settings.php</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cp default/</w:t>
            </w:r>
            <w:proofErr w:type="spellStart"/>
            <w:r w:rsidRPr="00CA552E">
              <w:rPr>
                <w:rFonts w:ascii="inherit" w:eastAsia="Times New Roman" w:hAnsi="inherit" w:cs="Times New Roman"/>
                <w:color w:val="000000"/>
                <w:sz w:val="18"/>
              </w:rPr>
              <w:t>default.settings.php</w:t>
            </w:r>
            <w:proofErr w:type="spellEnd"/>
            <w:r w:rsidRPr="00CA552E">
              <w:rPr>
                <w:rFonts w:ascii="inherit" w:eastAsia="Times New Roman" w:hAnsi="inherit" w:cs="Times New Roman"/>
                <w:color w:val="000000"/>
                <w:sz w:val="18"/>
              </w:rPr>
              <w:t xml:space="preserve"> cats/settings.php</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szCs w:val="18"/>
              </w:rPr>
              <w:t> </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cp default/</w:t>
            </w:r>
            <w:proofErr w:type="spellStart"/>
            <w:r w:rsidRPr="00CA552E">
              <w:rPr>
                <w:rFonts w:ascii="inherit" w:eastAsia="Times New Roman" w:hAnsi="inherit" w:cs="Times New Roman"/>
                <w:color w:val="000000"/>
                <w:sz w:val="18"/>
              </w:rPr>
              <w:t>default.services.yml</w:t>
            </w:r>
            <w:proofErr w:type="spellEnd"/>
            <w:r w:rsidRPr="00CA552E">
              <w:rPr>
                <w:rFonts w:ascii="inherit" w:eastAsia="Times New Roman" w:hAnsi="inherit" w:cs="Times New Roman"/>
                <w:color w:val="000000"/>
                <w:sz w:val="18"/>
              </w:rPr>
              <w:t xml:space="preserve"> dogs/services.yml</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rPr>
              <w:t>cp default/</w:t>
            </w:r>
            <w:proofErr w:type="spellStart"/>
            <w:r w:rsidRPr="00CA552E">
              <w:rPr>
                <w:rFonts w:ascii="inherit" w:eastAsia="Times New Roman" w:hAnsi="inherit" w:cs="Times New Roman"/>
                <w:color w:val="000000"/>
                <w:sz w:val="18"/>
              </w:rPr>
              <w:t>default.services.yml</w:t>
            </w:r>
            <w:proofErr w:type="spellEnd"/>
            <w:r w:rsidRPr="00CA552E">
              <w:rPr>
                <w:rFonts w:ascii="inherit" w:eastAsia="Times New Roman" w:hAnsi="inherit" w:cs="Times New Roman"/>
                <w:color w:val="000000"/>
                <w:sz w:val="18"/>
              </w:rPr>
              <w:t xml:space="preserve"> cats/services.yml</w:t>
            </w:r>
          </w:p>
        </w:tc>
      </w:tr>
    </w:tbl>
    <w:p w:rsidR="00CA552E" w:rsidRPr="00CA552E" w:rsidRDefault="00CA552E" w:rsidP="00CA552E">
      <w:pPr>
        <w:shd w:val="clear" w:color="auto" w:fill="FFFFFF"/>
        <w:spacing w:after="420" w:line="420" w:lineRule="atLeast"/>
        <w:rPr>
          <w:ins w:id="46" w:author="Unknown"/>
          <w:rFonts w:ascii="Georgia" w:eastAsia="Times New Roman" w:hAnsi="Georgia" w:cs="Times New Roman"/>
          <w:color w:val="1A1A1A"/>
          <w:sz w:val="24"/>
          <w:szCs w:val="24"/>
        </w:rPr>
      </w:pPr>
      <w:ins w:id="47" w:author="Unknown">
        <w:r w:rsidRPr="00CA552E">
          <w:rPr>
            <w:rFonts w:ascii="Georgia" w:eastAsia="Times New Roman" w:hAnsi="Georgia" w:cs="Times New Roman"/>
            <w:color w:val="1A1A1A"/>
            <w:sz w:val="24"/>
            <w:szCs w:val="24"/>
          </w:rPr>
          <w:t xml:space="preserve">Now we have successfully set up </w:t>
        </w:r>
        <w:proofErr w:type="spellStart"/>
        <w:r w:rsidRPr="00CA552E">
          <w:rPr>
            <w:rFonts w:ascii="Georgia" w:eastAsia="Times New Roman" w:hAnsi="Georgia" w:cs="Times New Roman"/>
            <w:color w:val="1A1A1A"/>
            <w:sz w:val="24"/>
            <w:szCs w:val="24"/>
          </w:rPr>
          <w:t>Drupal</w:t>
        </w:r>
        <w:proofErr w:type="spellEnd"/>
        <w:r w:rsidRPr="00CA552E">
          <w:rPr>
            <w:rFonts w:ascii="Georgia" w:eastAsia="Times New Roman" w:hAnsi="Georgia" w:cs="Times New Roman"/>
            <w:color w:val="1A1A1A"/>
            <w:sz w:val="24"/>
            <w:szCs w:val="24"/>
          </w:rPr>
          <w:t xml:space="preserve"> for multi-site. </w:t>
        </w:r>
        <w:proofErr w:type="gramStart"/>
        <w:r w:rsidRPr="00CA552E">
          <w:rPr>
            <w:rFonts w:ascii="Georgia" w:eastAsia="Times New Roman" w:hAnsi="Georgia" w:cs="Times New Roman"/>
            <w:color w:val="1A1A1A"/>
            <w:sz w:val="24"/>
            <w:szCs w:val="24"/>
          </w:rPr>
          <w:t>Although, if you visit </w:t>
        </w:r>
        <w:r w:rsidRPr="00CA552E">
          <w:rPr>
            <w:rFonts w:ascii="Courier New" w:eastAsia="Times New Roman" w:hAnsi="Courier New" w:cs="Courier New"/>
            <w:color w:val="1A1A1A"/>
            <w:sz w:val="20"/>
            <w:szCs w:val="20"/>
          </w:rPr>
          <w:t>dogs.kalose.net</w:t>
        </w:r>
        <w:r w:rsidRPr="00CA552E">
          <w:rPr>
            <w:rFonts w:ascii="Georgia" w:eastAsia="Times New Roman" w:hAnsi="Georgia" w:cs="Times New Roman"/>
            <w:color w:val="1A1A1A"/>
            <w:sz w:val="24"/>
            <w:szCs w:val="24"/>
          </w:rPr>
          <w:t> or </w:t>
        </w:r>
        <w:r w:rsidRPr="00CA552E">
          <w:rPr>
            <w:rFonts w:ascii="Courier New" w:eastAsia="Times New Roman" w:hAnsi="Courier New" w:cs="Courier New"/>
            <w:color w:val="1A1A1A"/>
            <w:sz w:val="20"/>
            <w:szCs w:val="20"/>
          </w:rPr>
          <w:t>www.kalose.net/cats/</w:t>
        </w:r>
        <w:r w:rsidRPr="00CA552E">
          <w:rPr>
            <w:rFonts w:ascii="Georgia" w:eastAsia="Times New Roman" w:hAnsi="Georgia" w:cs="Times New Roman"/>
            <w:color w:val="1A1A1A"/>
            <w:sz w:val="24"/>
            <w:szCs w:val="24"/>
          </w:rPr>
          <w:t> it will be blank.</w:t>
        </w:r>
        <w:proofErr w:type="gramEnd"/>
        <w:r w:rsidRPr="00CA552E">
          <w:rPr>
            <w:rFonts w:ascii="Georgia" w:eastAsia="Times New Roman" w:hAnsi="Georgia" w:cs="Times New Roman"/>
            <w:color w:val="1A1A1A"/>
            <w:sz w:val="24"/>
            <w:szCs w:val="24"/>
          </w:rPr>
          <w:t xml:space="preserve"> Why? How does the web server know to point these sites to the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w:t>
        </w:r>
        <w:r w:rsidRPr="00CA552E">
          <w:rPr>
            <w:rFonts w:ascii="Georgia" w:eastAsia="Times New Roman" w:hAnsi="Georgia" w:cs="Times New Roman"/>
            <w:color w:val="1A1A1A"/>
            <w:sz w:val="24"/>
            <w:szCs w:val="24"/>
          </w:rPr>
          <w:t> directory? This is why we need to make symbolic links from </w:t>
        </w:r>
        <w:r w:rsidRPr="00CA552E">
          <w:rPr>
            <w:rFonts w:ascii="Courier New" w:eastAsia="Times New Roman" w:hAnsi="Courier New" w:cs="Courier New"/>
            <w:color w:val="1A1A1A"/>
            <w:sz w:val="20"/>
            <w:szCs w:val="20"/>
          </w:rPr>
          <w:t>/dogs/</w:t>
        </w:r>
        <w:r w:rsidRPr="00CA552E">
          <w:rPr>
            <w:rFonts w:ascii="Georgia" w:eastAsia="Times New Roman" w:hAnsi="Georgia" w:cs="Times New Roman"/>
            <w:color w:val="1A1A1A"/>
            <w:sz w:val="24"/>
            <w:szCs w:val="24"/>
          </w:rPr>
          <w:t> and </w:t>
        </w:r>
        <w:r w:rsidRPr="00CA552E">
          <w:rPr>
            <w:rFonts w:ascii="Courier New" w:eastAsia="Times New Roman" w:hAnsi="Courier New" w:cs="Courier New"/>
            <w:color w:val="1A1A1A"/>
            <w:sz w:val="20"/>
            <w:szCs w:val="20"/>
          </w:rPr>
          <w:t>/cats/</w:t>
        </w:r>
        <w:r w:rsidRPr="00CA552E">
          <w:rPr>
            <w:rFonts w:ascii="Georgia" w:eastAsia="Times New Roman" w:hAnsi="Georgia" w:cs="Times New Roman"/>
            <w:color w:val="1A1A1A"/>
            <w:sz w:val="24"/>
            <w:szCs w:val="24"/>
          </w:rPr>
          <w:t> </w:t>
        </w:r>
        <w:proofErr w:type="spellStart"/>
        <w:r w:rsidRPr="00CA552E">
          <w:rPr>
            <w:rFonts w:ascii="Georgia" w:eastAsia="Times New Roman" w:hAnsi="Georgia" w:cs="Times New Roman"/>
            <w:color w:val="1A1A1A"/>
            <w:sz w:val="24"/>
            <w:szCs w:val="24"/>
          </w:rPr>
          <w:t>to</w:t>
        </w:r>
        <w:proofErr w:type="spellEnd"/>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w:t>
        </w:r>
      </w:ins>
    </w:p>
    <w:p w:rsidR="00CA552E" w:rsidRPr="00CA552E" w:rsidRDefault="00CA552E" w:rsidP="00CA552E">
      <w:pPr>
        <w:shd w:val="clear" w:color="auto" w:fill="FFFFFF"/>
        <w:spacing w:after="420" w:line="420" w:lineRule="atLeast"/>
        <w:rPr>
          <w:ins w:id="48" w:author="Unknown"/>
          <w:rFonts w:ascii="Georgia" w:eastAsia="Times New Roman" w:hAnsi="Georgia" w:cs="Times New Roman"/>
          <w:color w:val="1A1A1A"/>
          <w:sz w:val="24"/>
          <w:szCs w:val="24"/>
        </w:rPr>
      </w:pPr>
      <w:ins w:id="49" w:author="Unknown">
        <w:r w:rsidRPr="00CA552E">
          <w:rPr>
            <w:rFonts w:ascii="Georgia" w:eastAsia="Times New Roman" w:hAnsi="Georgia" w:cs="Times New Roman"/>
            <w:color w:val="1A1A1A"/>
            <w:sz w:val="24"/>
            <w:szCs w:val="24"/>
          </w:rPr>
          <w:t xml:space="preserve">If a subdirectory is created when you create a </w:t>
        </w:r>
        <w:proofErr w:type="spellStart"/>
        <w:r w:rsidRPr="00CA552E">
          <w:rPr>
            <w:rFonts w:ascii="Georgia" w:eastAsia="Times New Roman" w:hAnsi="Georgia" w:cs="Times New Roman"/>
            <w:color w:val="1A1A1A"/>
            <w:sz w:val="24"/>
            <w:szCs w:val="24"/>
          </w:rPr>
          <w:t>subdomain</w:t>
        </w:r>
        <w:proofErr w:type="spellEnd"/>
        <w:r w:rsidRPr="00CA552E">
          <w:rPr>
            <w:rFonts w:ascii="Georgia" w:eastAsia="Times New Roman" w:hAnsi="Georgia" w:cs="Times New Roman"/>
            <w:color w:val="1A1A1A"/>
            <w:sz w:val="24"/>
            <w:szCs w:val="24"/>
          </w:rPr>
          <w:t>, delete that directory.</w:t>
        </w:r>
      </w:ins>
    </w:p>
    <w:p w:rsidR="00CA552E" w:rsidRPr="00CA552E" w:rsidRDefault="00CA552E" w:rsidP="00CA552E">
      <w:pPr>
        <w:spacing w:after="180" w:line="240" w:lineRule="auto"/>
        <w:rPr>
          <w:ins w:id="50" w:author="Unknown"/>
          <w:rFonts w:ascii="Courier New" w:eastAsia="Times New Roman" w:hAnsi="Courier New" w:cs="Courier New"/>
          <w:color w:val="1A1A1A"/>
          <w:sz w:val="24"/>
          <w:szCs w:val="24"/>
        </w:rPr>
      </w:pPr>
      <w:ins w:id="51" w:author="Unknown">
        <w:r w:rsidRPr="00CA552E">
          <w:rPr>
            <w:rFonts w:ascii="Courier New" w:eastAsia="Times New Roman" w:hAnsi="Courier New" w:cs="Courier New"/>
            <w:color w:val="1A1A1A"/>
            <w:sz w:val="24"/>
            <w:szCs w:val="24"/>
          </w:rPr>
          <w:object w:dxaOrig="1440" w:dyaOrig="1440">
            <v:shape id="_x0000_i1034" type="#_x0000_t75" style="width:136.5pt;height:69.75pt" o:ole="">
              <v:imagedata r:id="rId4" o:title=""/>
            </v:shape>
            <w:control r:id="rId7" w:name="DefaultOcxName2" w:shapeid="_x0000_i1034"/>
          </w:object>
        </w:r>
      </w:ins>
    </w:p>
    <w:tbl>
      <w:tblPr>
        <w:tblW w:w="0" w:type="auto"/>
        <w:tblCellSpacing w:w="15" w:type="dxa"/>
        <w:tblCellMar>
          <w:top w:w="15" w:type="dxa"/>
          <w:left w:w="15" w:type="dxa"/>
          <w:bottom w:w="15" w:type="dxa"/>
          <w:right w:w="15" w:type="dxa"/>
        </w:tblCellMar>
        <w:tblLook w:val="04A0"/>
      </w:tblPr>
      <w:tblGrid>
        <w:gridCol w:w="165"/>
        <w:gridCol w:w="8655"/>
      </w:tblGrid>
      <w:tr w:rsidR="00CA552E" w:rsidRPr="00CA552E" w:rsidTr="00CA552E">
        <w:trPr>
          <w:tblCellSpacing w:w="15" w:type="dxa"/>
        </w:trPr>
        <w:tc>
          <w:tcPr>
            <w:tcW w:w="0" w:type="auto"/>
            <w:tcBorders>
              <w:top w:val="nil"/>
              <w:left w:val="nil"/>
              <w:bottom w:val="nil"/>
              <w:right w:val="nil"/>
            </w:tcBorders>
            <w:vAlign w:val="center"/>
            <w:hideMark/>
          </w:tcPr>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w:t>
            </w:r>
          </w:p>
        </w:tc>
        <w:tc>
          <w:tcPr>
            <w:tcW w:w="8610" w:type="dxa"/>
            <w:tcBorders>
              <w:top w:val="nil"/>
              <w:left w:val="nil"/>
              <w:bottom w:val="nil"/>
              <w:right w:val="nil"/>
            </w:tcBorders>
            <w:vAlign w:val="center"/>
            <w:hideMark/>
          </w:tcPr>
          <w:p w:rsidR="00CA552E" w:rsidRPr="00CA552E" w:rsidRDefault="00CA552E" w:rsidP="00CA552E">
            <w:pPr>
              <w:spacing w:after="0" w:line="240" w:lineRule="auto"/>
              <w:rPr>
                <w:rFonts w:ascii="inherit" w:eastAsia="Times New Roman" w:hAnsi="inherit" w:cs="Times New Roman"/>
                <w:color w:val="000000"/>
                <w:sz w:val="18"/>
                <w:szCs w:val="18"/>
              </w:rPr>
            </w:pPr>
            <w:proofErr w:type="spellStart"/>
            <w:r w:rsidRPr="00CA552E">
              <w:rPr>
                <w:rFonts w:ascii="inherit" w:eastAsia="Times New Roman" w:hAnsi="inherit" w:cs="Times New Roman"/>
                <w:color w:val="000000"/>
                <w:sz w:val="18"/>
              </w:rPr>
              <w:t>rmdir</w:t>
            </w:r>
            <w:proofErr w:type="spellEnd"/>
            <w:r w:rsidRPr="00CA552E">
              <w:rPr>
                <w:rFonts w:ascii="inherit" w:eastAsia="Times New Roman" w:hAnsi="inherit" w:cs="Times New Roman"/>
                <w:color w:val="000000"/>
                <w:sz w:val="18"/>
              </w:rPr>
              <w:t xml:space="preserve"> dogs</w:t>
            </w:r>
          </w:p>
        </w:tc>
      </w:tr>
    </w:tbl>
    <w:p w:rsidR="00CA552E" w:rsidRPr="00CA552E" w:rsidRDefault="00CA552E" w:rsidP="00CA552E">
      <w:pPr>
        <w:shd w:val="clear" w:color="auto" w:fill="FFFFFF"/>
        <w:spacing w:after="420" w:line="420" w:lineRule="atLeast"/>
        <w:rPr>
          <w:ins w:id="52" w:author="Unknown"/>
          <w:rFonts w:ascii="Georgia" w:eastAsia="Times New Roman" w:hAnsi="Georgia" w:cs="Times New Roman"/>
          <w:color w:val="1A1A1A"/>
          <w:sz w:val="24"/>
          <w:szCs w:val="24"/>
        </w:rPr>
      </w:pPr>
      <w:ins w:id="53" w:author="Unknown">
        <w:r w:rsidRPr="00CA552E">
          <w:rPr>
            <w:rFonts w:ascii="Georgia" w:eastAsia="Times New Roman" w:hAnsi="Georgia" w:cs="Times New Roman"/>
            <w:color w:val="1A1A1A"/>
            <w:sz w:val="24"/>
            <w:szCs w:val="24"/>
          </w:rPr>
          <w:lastRenderedPageBreak/>
          <w:t xml:space="preserve">Now time to create the symbolic links. This is why we </w:t>
        </w:r>
        <w:proofErr w:type="spellStart"/>
        <w:r w:rsidRPr="00CA552E">
          <w:rPr>
            <w:rFonts w:ascii="Georgia" w:eastAsia="Times New Roman" w:hAnsi="Georgia" w:cs="Times New Roman"/>
            <w:color w:val="1A1A1A"/>
            <w:sz w:val="24"/>
            <w:szCs w:val="24"/>
          </w:rPr>
          <w:t>did’t</w:t>
        </w:r>
        <w:proofErr w:type="spellEnd"/>
        <w:r w:rsidRPr="00CA552E">
          <w:rPr>
            <w:rFonts w:ascii="Georgia" w:eastAsia="Times New Roman" w:hAnsi="Georgia" w:cs="Times New Roman"/>
            <w:color w:val="1A1A1A"/>
            <w:sz w:val="24"/>
            <w:szCs w:val="24"/>
          </w:rPr>
          <w:t xml:space="preserve"> have to create the </w:t>
        </w:r>
        <w:r w:rsidRPr="00CA552E">
          <w:rPr>
            <w:rFonts w:ascii="Courier New" w:eastAsia="Times New Roman" w:hAnsi="Courier New" w:cs="Courier New"/>
            <w:color w:val="1A1A1A"/>
            <w:sz w:val="20"/>
            <w:szCs w:val="20"/>
          </w:rPr>
          <w:t>/cats/</w:t>
        </w:r>
        <w:r w:rsidRPr="00CA552E">
          <w:rPr>
            <w:rFonts w:ascii="Georgia" w:eastAsia="Times New Roman" w:hAnsi="Georgia" w:cs="Times New Roman"/>
            <w:color w:val="1A1A1A"/>
            <w:sz w:val="24"/>
            <w:szCs w:val="24"/>
          </w:rPr>
          <w:t> subdirectory. The symbolic link will automatically point</w:t>
        </w:r>
        <w:r w:rsidRPr="00CA552E">
          <w:rPr>
            <w:rFonts w:ascii="Courier New" w:eastAsia="Times New Roman" w:hAnsi="Courier New" w:cs="Courier New"/>
            <w:color w:val="1A1A1A"/>
            <w:sz w:val="20"/>
            <w:szCs w:val="20"/>
          </w:rPr>
          <w:t>/dogs/</w:t>
        </w:r>
        <w:r w:rsidRPr="00CA552E">
          <w:rPr>
            <w:rFonts w:ascii="Georgia" w:eastAsia="Times New Roman" w:hAnsi="Georgia" w:cs="Times New Roman"/>
            <w:color w:val="1A1A1A"/>
            <w:sz w:val="24"/>
            <w:szCs w:val="24"/>
          </w:rPr>
          <w:t> and </w:t>
        </w:r>
        <w:r w:rsidRPr="00CA552E">
          <w:rPr>
            <w:rFonts w:ascii="Courier New" w:eastAsia="Times New Roman" w:hAnsi="Courier New" w:cs="Courier New"/>
            <w:color w:val="1A1A1A"/>
            <w:sz w:val="20"/>
            <w:szCs w:val="20"/>
          </w:rPr>
          <w:t>/cats/</w:t>
        </w:r>
        <w:r w:rsidRPr="00CA552E">
          <w:rPr>
            <w:rFonts w:ascii="Georgia" w:eastAsia="Times New Roman" w:hAnsi="Georgia" w:cs="Times New Roman"/>
            <w:color w:val="1A1A1A"/>
            <w:sz w:val="24"/>
            <w:szCs w:val="24"/>
          </w:rPr>
          <w:t> </w:t>
        </w:r>
        <w:proofErr w:type="spellStart"/>
        <w:r w:rsidRPr="00CA552E">
          <w:rPr>
            <w:rFonts w:ascii="Georgia" w:eastAsia="Times New Roman" w:hAnsi="Georgia" w:cs="Times New Roman"/>
            <w:color w:val="1A1A1A"/>
            <w:sz w:val="24"/>
            <w:szCs w:val="24"/>
          </w:rPr>
          <w:t>to</w:t>
        </w:r>
        <w:proofErr w:type="spellEnd"/>
        <w:r w:rsidRPr="00CA552E">
          <w:rPr>
            <w:rFonts w:ascii="Georgia" w:eastAsia="Times New Roman" w:hAnsi="Georgia" w:cs="Times New Roman"/>
            <w:color w:val="1A1A1A"/>
            <w:sz w:val="24"/>
            <w:szCs w:val="24"/>
          </w:rPr>
          <w:t>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w:t>
        </w:r>
        <w:r w:rsidRPr="00CA552E">
          <w:rPr>
            <w:rFonts w:ascii="Georgia" w:eastAsia="Times New Roman" w:hAnsi="Georgia" w:cs="Times New Roman"/>
            <w:color w:val="1A1A1A"/>
            <w:sz w:val="24"/>
            <w:szCs w:val="24"/>
          </w:rPr>
          <w:t> like they are the same folder.</w:t>
        </w:r>
      </w:ins>
    </w:p>
    <w:p w:rsidR="00CA552E" w:rsidRPr="00CA552E" w:rsidRDefault="00CA552E" w:rsidP="00CA552E">
      <w:pPr>
        <w:spacing w:after="180" w:line="240" w:lineRule="auto"/>
        <w:rPr>
          <w:ins w:id="54" w:author="Unknown"/>
          <w:rFonts w:ascii="Courier New" w:eastAsia="Times New Roman" w:hAnsi="Courier New" w:cs="Courier New"/>
          <w:color w:val="1A1A1A"/>
          <w:sz w:val="24"/>
          <w:szCs w:val="24"/>
        </w:rPr>
      </w:pPr>
      <w:ins w:id="55" w:author="Unknown">
        <w:r w:rsidRPr="00CA552E">
          <w:rPr>
            <w:rFonts w:ascii="Courier New" w:eastAsia="Times New Roman" w:hAnsi="Courier New" w:cs="Courier New"/>
            <w:color w:val="1A1A1A"/>
            <w:sz w:val="24"/>
            <w:szCs w:val="24"/>
          </w:rPr>
          <w:object w:dxaOrig="1440" w:dyaOrig="1440">
            <v:shape id="_x0000_i1033" type="#_x0000_t75" style="width:136.5pt;height:69.75pt" o:ole="">
              <v:imagedata r:id="rId4" o:title=""/>
            </v:shape>
            <w:control r:id="rId8" w:name="DefaultOcxName3" w:shapeid="_x0000_i1033"/>
          </w:object>
        </w:r>
      </w:ins>
    </w:p>
    <w:tbl>
      <w:tblPr>
        <w:tblW w:w="0" w:type="auto"/>
        <w:tblCellSpacing w:w="15" w:type="dxa"/>
        <w:tblCellMar>
          <w:top w:w="15" w:type="dxa"/>
          <w:left w:w="15" w:type="dxa"/>
          <w:bottom w:w="15" w:type="dxa"/>
          <w:right w:w="15" w:type="dxa"/>
        </w:tblCellMar>
        <w:tblLook w:val="04A0"/>
      </w:tblPr>
      <w:tblGrid>
        <w:gridCol w:w="165"/>
        <w:gridCol w:w="8655"/>
      </w:tblGrid>
      <w:tr w:rsidR="00CA552E" w:rsidRPr="00CA552E" w:rsidTr="00CA552E">
        <w:trPr>
          <w:tblCellSpacing w:w="15" w:type="dxa"/>
        </w:trPr>
        <w:tc>
          <w:tcPr>
            <w:tcW w:w="0" w:type="auto"/>
            <w:tcBorders>
              <w:top w:val="nil"/>
              <w:left w:val="nil"/>
              <w:bottom w:val="nil"/>
              <w:right w:val="nil"/>
            </w:tcBorders>
            <w:vAlign w:val="center"/>
            <w:hideMark/>
          </w:tcPr>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1</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2</w:t>
            </w:r>
          </w:p>
          <w:p w:rsidR="00CA552E" w:rsidRPr="00CA552E" w:rsidRDefault="00CA552E" w:rsidP="00CA552E">
            <w:pPr>
              <w:spacing w:after="0" w:line="240" w:lineRule="auto"/>
              <w:jc w:val="center"/>
              <w:rPr>
                <w:rFonts w:ascii="inherit" w:eastAsia="Times New Roman" w:hAnsi="inherit" w:cs="Times New Roman"/>
                <w:sz w:val="18"/>
                <w:szCs w:val="18"/>
              </w:rPr>
            </w:pPr>
            <w:r w:rsidRPr="00CA552E">
              <w:rPr>
                <w:rFonts w:ascii="inherit" w:eastAsia="Times New Roman" w:hAnsi="inherit" w:cs="Times New Roman"/>
                <w:sz w:val="18"/>
                <w:szCs w:val="18"/>
              </w:rPr>
              <w:t>3</w:t>
            </w:r>
          </w:p>
        </w:tc>
        <w:tc>
          <w:tcPr>
            <w:tcW w:w="8610" w:type="dxa"/>
            <w:tcBorders>
              <w:top w:val="nil"/>
              <w:left w:val="nil"/>
              <w:bottom w:val="nil"/>
              <w:right w:val="nil"/>
            </w:tcBorders>
            <w:vAlign w:val="center"/>
            <w:hideMark/>
          </w:tcPr>
          <w:p w:rsidR="00CA552E" w:rsidRPr="00CA552E" w:rsidRDefault="00CA552E" w:rsidP="00CA552E">
            <w:pPr>
              <w:spacing w:after="0" w:line="240" w:lineRule="auto"/>
              <w:rPr>
                <w:rFonts w:ascii="inherit" w:eastAsia="Times New Roman" w:hAnsi="inherit" w:cs="Times New Roman"/>
                <w:color w:val="000000"/>
                <w:sz w:val="18"/>
                <w:szCs w:val="18"/>
              </w:rPr>
            </w:pPr>
            <w:proofErr w:type="spellStart"/>
            <w:r w:rsidRPr="00CA552E">
              <w:rPr>
                <w:rFonts w:ascii="inherit" w:eastAsia="Times New Roman" w:hAnsi="inherit" w:cs="Times New Roman"/>
                <w:color w:val="000000"/>
                <w:sz w:val="18"/>
              </w:rPr>
              <w:t>ln</w:t>
            </w:r>
            <w:proofErr w:type="spellEnd"/>
            <w:r w:rsidRPr="00CA552E">
              <w:rPr>
                <w:rFonts w:ascii="inherit" w:eastAsia="Times New Roman" w:hAnsi="inherit" w:cs="Times New Roman"/>
                <w:color w:val="000000"/>
                <w:sz w:val="18"/>
              </w:rPr>
              <w:t xml:space="preserve"> -s </w:t>
            </w:r>
            <w:proofErr w:type="spellStart"/>
            <w:r w:rsidRPr="00CA552E">
              <w:rPr>
                <w:rFonts w:ascii="inherit" w:eastAsia="Times New Roman" w:hAnsi="inherit" w:cs="Times New Roman"/>
                <w:color w:val="000000"/>
                <w:sz w:val="18"/>
              </w:rPr>
              <w:t>drupal</w:t>
            </w:r>
            <w:proofErr w:type="spellEnd"/>
            <w:r w:rsidRPr="00CA552E">
              <w:rPr>
                <w:rFonts w:ascii="inherit" w:eastAsia="Times New Roman" w:hAnsi="inherit" w:cs="Times New Roman"/>
                <w:color w:val="000000"/>
                <w:sz w:val="18"/>
              </w:rPr>
              <w:t xml:space="preserve"> dogs</w:t>
            </w:r>
          </w:p>
          <w:p w:rsidR="00CA552E" w:rsidRPr="00CA552E" w:rsidRDefault="00CA552E" w:rsidP="00CA552E">
            <w:pPr>
              <w:spacing w:after="0" w:line="240" w:lineRule="auto"/>
              <w:rPr>
                <w:rFonts w:ascii="inherit" w:eastAsia="Times New Roman" w:hAnsi="inherit" w:cs="Times New Roman"/>
                <w:color w:val="000000"/>
                <w:sz w:val="18"/>
                <w:szCs w:val="18"/>
              </w:rPr>
            </w:pPr>
            <w:r w:rsidRPr="00CA552E">
              <w:rPr>
                <w:rFonts w:ascii="inherit" w:eastAsia="Times New Roman" w:hAnsi="inherit" w:cs="Times New Roman"/>
                <w:color w:val="000000"/>
                <w:sz w:val="18"/>
                <w:szCs w:val="18"/>
              </w:rPr>
              <w:t> </w:t>
            </w:r>
          </w:p>
          <w:p w:rsidR="00CA552E" w:rsidRPr="00CA552E" w:rsidRDefault="00CA552E" w:rsidP="00CA552E">
            <w:pPr>
              <w:spacing w:after="0" w:line="240" w:lineRule="auto"/>
              <w:rPr>
                <w:rFonts w:ascii="inherit" w:eastAsia="Times New Roman" w:hAnsi="inherit" w:cs="Times New Roman"/>
                <w:color w:val="000000"/>
                <w:sz w:val="18"/>
                <w:szCs w:val="18"/>
              </w:rPr>
            </w:pPr>
            <w:proofErr w:type="spellStart"/>
            <w:r w:rsidRPr="00CA552E">
              <w:rPr>
                <w:rFonts w:ascii="inherit" w:eastAsia="Times New Roman" w:hAnsi="inherit" w:cs="Times New Roman"/>
                <w:color w:val="000000"/>
                <w:sz w:val="18"/>
              </w:rPr>
              <w:t>ln</w:t>
            </w:r>
            <w:proofErr w:type="spellEnd"/>
            <w:r w:rsidRPr="00CA552E">
              <w:rPr>
                <w:rFonts w:ascii="inherit" w:eastAsia="Times New Roman" w:hAnsi="inherit" w:cs="Times New Roman"/>
                <w:color w:val="000000"/>
                <w:sz w:val="18"/>
              </w:rPr>
              <w:t xml:space="preserve"> -s </w:t>
            </w:r>
            <w:proofErr w:type="spellStart"/>
            <w:r w:rsidRPr="00CA552E">
              <w:rPr>
                <w:rFonts w:ascii="inherit" w:eastAsia="Times New Roman" w:hAnsi="inherit" w:cs="Times New Roman"/>
                <w:color w:val="000000"/>
                <w:sz w:val="18"/>
              </w:rPr>
              <w:t>drupal</w:t>
            </w:r>
            <w:proofErr w:type="spellEnd"/>
            <w:r w:rsidRPr="00CA552E">
              <w:rPr>
                <w:rFonts w:ascii="inherit" w:eastAsia="Times New Roman" w:hAnsi="inherit" w:cs="Times New Roman"/>
                <w:color w:val="000000"/>
                <w:sz w:val="18"/>
              </w:rPr>
              <w:t xml:space="preserve"> cats</w:t>
            </w:r>
          </w:p>
        </w:tc>
      </w:tr>
    </w:tbl>
    <w:p w:rsidR="00CA552E" w:rsidRPr="00CA552E" w:rsidRDefault="00CA552E" w:rsidP="00CA552E">
      <w:pPr>
        <w:shd w:val="clear" w:color="auto" w:fill="FFFFFF"/>
        <w:spacing w:after="420" w:line="420" w:lineRule="atLeast"/>
        <w:rPr>
          <w:ins w:id="56" w:author="Unknown"/>
          <w:rFonts w:ascii="Georgia" w:eastAsia="Times New Roman" w:hAnsi="Georgia" w:cs="Times New Roman"/>
          <w:color w:val="1A1A1A"/>
          <w:sz w:val="24"/>
          <w:szCs w:val="24"/>
        </w:rPr>
      </w:pPr>
      <w:ins w:id="57" w:author="Unknown">
        <w:r w:rsidRPr="00CA552E">
          <w:rPr>
            <w:rFonts w:ascii="Georgia" w:eastAsia="Times New Roman" w:hAnsi="Georgia" w:cs="Times New Roman"/>
            <w:color w:val="1A1A1A"/>
            <w:sz w:val="24"/>
            <w:szCs w:val="24"/>
          </w:rPr>
          <w:t>* You may notice that these folders/links have all permissions (</w:t>
        </w:r>
        <w:proofErr w:type="spellStart"/>
        <w:r w:rsidRPr="00CA552E">
          <w:rPr>
            <w:rFonts w:ascii="Courier New" w:eastAsia="Times New Roman" w:hAnsi="Courier New" w:cs="Courier New"/>
            <w:color w:val="1A1A1A"/>
            <w:sz w:val="20"/>
            <w:szCs w:val="20"/>
          </w:rPr>
          <w:t>chmod</w:t>
        </w:r>
        <w:proofErr w:type="spellEnd"/>
        <w:r w:rsidRPr="00CA552E">
          <w:rPr>
            <w:rFonts w:ascii="Courier New" w:eastAsia="Times New Roman" w:hAnsi="Courier New" w:cs="Courier New"/>
            <w:color w:val="1A1A1A"/>
            <w:sz w:val="20"/>
            <w:szCs w:val="20"/>
          </w:rPr>
          <w:t xml:space="preserve"> 777</w:t>
        </w:r>
        <w:r w:rsidRPr="00CA552E">
          <w:rPr>
            <w:rFonts w:ascii="Georgia" w:eastAsia="Times New Roman" w:hAnsi="Georgia" w:cs="Times New Roman"/>
            <w:color w:val="1A1A1A"/>
            <w:sz w:val="24"/>
            <w:szCs w:val="24"/>
          </w:rPr>
          <w:t>). You don’t need to worry about this because these permissions won’t be used, instead the permissions of </w:t>
        </w:r>
        <w:r w:rsidRPr="00CA552E">
          <w:rPr>
            <w:rFonts w:ascii="Courier New" w:eastAsia="Times New Roman" w:hAnsi="Courier New" w:cs="Courier New"/>
            <w:color w:val="1A1A1A"/>
            <w:sz w:val="20"/>
            <w:szCs w:val="20"/>
          </w:rPr>
          <w:t>/</w:t>
        </w:r>
        <w:proofErr w:type="spellStart"/>
        <w:r w:rsidRPr="00CA552E">
          <w:rPr>
            <w:rFonts w:ascii="Courier New" w:eastAsia="Times New Roman" w:hAnsi="Courier New" w:cs="Courier New"/>
            <w:color w:val="1A1A1A"/>
            <w:sz w:val="20"/>
            <w:szCs w:val="20"/>
          </w:rPr>
          <w:t>drupal</w:t>
        </w:r>
        <w:proofErr w:type="spellEnd"/>
        <w:r w:rsidRPr="00CA552E">
          <w:rPr>
            <w:rFonts w:ascii="Courier New" w:eastAsia="Times New Roman" w:hAnsi="Courier New" w:cs="Courier New"/>
            <w:color w:val="1A1A1A"/>
            <w:sz w:val="20"/>
            <w:szCs w:val="20"/>
          </w:rPr>
          <w:t>/</w:t>
        </w:r>
        <w:r w:rsidRPr="00CA552E">
          <w:rPr>
            <w:rFonts w:ascii="Georgia" w:eastAsia="Times New Roman" w:hAnsi="Georgia" w:cs="Times New Roman"/>
            <w:color w:val="1A1A1A"/>
            <w:sz w:val="24"/>
            <w:szCs w:val="24"/>
          </w:rPr>
          <w:t> or the file/folder you are linking to will be used.</w:t>
        </w:r>
      </w:ins>
    </w:p>
    <w:p w:rsidR="00CA552E" w:rsidRPr="00CA552E" w:rsidRDefault="00CA552E" w:rsidP="00CA552E">
      <w:pPr>
        <w:shd w:val="clear" w:color="auto" w:fill="FFFFFF"/>
        <w:spacing w:before="584" w:after="292" w:line="420" w:lineRule="atLeast"/>
        <w:outlineLvl w:val="2"/>
        <w:rPr>
          <w:ins w:id="58" w:author="Unknown"/>
          <w:rFonts w:ascii="Georgia" w:eastAsia="Times New Roman" w:hAnsi="Georgia" w:cs="Times New Roman"/>
          <w:b/>
          <w:bCs/>
          <w:color w:val="1A1A1A"/>
          <w:sz w:val="27"/>
          <w:szCs w:val="27"/>
        </w:rPr>
      </w:pPr>
      <w:ins w:id="59" w:author="Unknown">
        <w:r w:rsidRPr="00CA552E">
          <w:rPr>
            <w:rFonts w:ascii="Georgia" w:eastAsia="Times New Roman" w:hAnsi="Georgia" w:cs="Times New Roman"/>
            <w:b/>
            <w:bCs/>
            <w:color w:val="1A1A1A"/>
            <w:sz w:val="27"/>
            <w:szCs w:val="27"/>
          </w:rPr>
          <w:t>Finishing Up</w:t>
        </w:r>
      </w:ins>
    </w:p>
    <w:p w:rsidR="00CA552E" w:rsidRPr="00CA552E" w:rsidRDefault="00CA552E" w:rsidP="00CA552E">
      <w:pPr>
        <w:shd w:val="clear" w:color="auto" w:fill="FFFFFF"/>
        <w:spacing w:after="420" w:line="420" w:lineRule="atLeast"/>
        <w:rPr>
          <w:ins w:id="60" w:author="Unknown"/>
          <w:rFonts w:ascii="Georgia" w:eastAsia="Times New Roman" w:hAnsi="Georgia" w:cs="Times New Roman"/>
          <w:color w:val="1A1A1A"/>
          <w:sz w:val="24"/>
          <w:szCs w:val="24"/>
        </w:rPr>
      </w:pPr>
      <w:ins w:id="61" w:author="Unknown">
        <w:r w:rsidRPr="00CA552E">
          <w:rPr>
            <w:rFonts w:ascii="Georgia" w:eastAsia="Times New Roman" w:hAnsi="Georgia" w:cs="Times New Roman"/>
            <w:color w:val="1A1A1A"/>
            <w:sz w:val="24"/>
            <w:szCs w:val="24"/>
          </w:rPr>
          <w:t xml:space="preserve">All that is left to do now is to install </w:t>
        </w:r>
        <w:proofErr w:type="spellStart"/>
        <w:r w:rsidRPr="00CA552E">
          <w:rPr>
            <w:rFonts w:ascii="Georgia" w:eastAsia="Times New Roman" w:hAnsi="Georgia" w:cs="Times New Roman"/>
            <w:color w:val="1A1A1A"/>
            <w:sz w:val="24"/>
            <w:szCs w:val="24"/>
          </w:rPr>
          <w:t>Drupal</w:t>
        </w:r>
        <w:proofErr w:type="spellEnd"/>
        <w:r w:rsidRPr="00CA552E">
          <w:rPr>
            <w:rFonts w:ascii="Georgia" w:eastAsia="Times New Roman" w:hAnsi="Georgia" w:cs="Times New Roman"/>
            <w:color w:val="1A1A1A"/>
            <w:sz w:val="24"/>
            <w:szCs w:val="24"/>
          </w:rPr>
          <w:t>. I can visit </w:t>
        </w:r>
        <w:proofErr w:type="spellStart"/>
        <w:r w:rsidRPr="00CA552E">
          <w:rPr>
            <w:rFonts w:ascii="Courier New" w:eastAsia="Times New Roman" w:hAnsi="Courier New" w:cs="Courier New"/>
            <w:color w:val="1A1A1A"/>
            <w:sz w:val="20"/>
            <w:szCs w:val="20"/>
          </w:rPr>
          <w:t>dogs.kalose.net</w:t>
        </w:r>
        <w:r w:rsidRPr="00CA552E">
          <w:rPr>
            <w:rFonts w:ascii="Georgia" w:eastAsia="Times New Roman" w:hAnsi="Georgia" w:cs="Times New Roman"/>
            <w:color w:val="1A1A1A"/>
            <w:sz w:val="24"/>
            <w:szCs w:val="24"/>
          </w:rPr>
          <w:t>and</w:t>
        </w:r>
        <w:proofErr w:type="spellEnd"/>
        <w:r w:rsidRPr="00CA552E">
          <w:rPr>
            <w:rFonts w:ascii="Georgia" w:eastAsia="Times New Roman" w:hAnsi="Georgia" w:cs="Times New Roman"/>
            <w:color w:val="1A1A1A"/>
            <w:sz w:val="24"/>
            <w:szCs w:val="24"/>
          </w:rPr>
          <w:t> </w:t>
        </w:r>
        <w:r w:rsidRPr="00CA552E">
          <w:rPr>
            <w:rFonts w:ascii="Courier New" w:eastAsia="Times New Roman" w:hAnsi="Courier New" w:cs="Courier New"/>
            <w:color w:val="1A1A1A"/>
            <w:sz w:val="20"/>
            <w:szCs w:val="20"/>
          </w:rPr>
          <w:t>www.kalose.net/cats/</w:t>
        </w:r>
        <w:r w:rsidRPr="00CA552E">
          <w:rPr>
            <w:rFonts w:ascii="Georgia" w:eastAsia="Times New Roman" w:hAnsi="Georgia" w:cs="Times New Roman"/>
            <w:color w:val="1A1A1A"/>
            <w:sz w:val="24"/>
            <w:szCs w:val="24"/>
          </w:rPr>
          <w:t> and set them up using databases </w:t>
        </w:r>
        <w:proofErr w:type="spellStart"/>
        <w:r w:rsidRPr="00CA552E">
          <w:rPr>
            <w:rFonts w:ascii="Courier New" w:eastAsia="Times New Roman" w:hAnsi="Courier New" w:cs="Courier New"/>
            <w:color w:val="1A1A1A"/>
            <w:sz w:val="20"/>
            <w:szCs w:val="20"/>
          </w:rPr>
          <w:t>user_dogs</w:t>
        </w:r>
        <w:proofErr w:type="spellEnd"/>
        <w:r w:rsidRPr="00CA552E">
          <w:rPr>
            <w:rFonts w:ascii="Georgia" w:eastAsia="Times New Roman" w:hAnsi="Georgia" w:cs="Times New Roman"/>
            <w:color w:val="1A1A1A"/>
            <w:sz w:val="24"/>
            <w:szCs w:val="24"/>
          </w:rPr>
          <w:t> </w:t>
        </w:r>
        <w:proofErr w:type="spellStart"/>
        <w:r w:rsidRPr="00CA552E">
          <w:rPr>
            <w:rFonts w:ascii="Georgia" w:eastAsia="Times New Roman" w:hAnsi="Georgia" w:cs="Times New Roman"/>
            <w:color w:val="1A1A1A"/>
            <w:sz w:val="24"/>
            <w:szCs w:val="24"/>
          </w:rPr>
          <w:t>and</w:t>
        </w:r>
        <w:r w:rsidRPr="00CA552E">
          <w:rPr>
            <w:rFonts w:ascii="Courier New" w:eastAsia="Times New Roman" w:hAnsi="Courier New" w:cs="Courier New"/>
            <w:color w:val="1A1A1A"/>
            <w:sz w:val="20"/>
            <w:szCs w:val="20"/>
          </w:rPr>
          <w:t>user_cats</w:t>
        </w:r>
        <w:proofErr w:type="spellEnd"/>
        <w:r w:rsidRPr="00CA552E">
          <w:rPr>
            <w:rFonts w:ascii="Georgia" w:eastAsia="Times New Roman" w:hAnsi="Georgia" w:cs="Times New Roman"/>
            <w:color w:val="1A1A1A"/>
            <w:sz w:val="24"/>
            <w:szCs w:val="24"/>
          </w:rPr>
          <w:t>. Using Multi-site, these sites can be completely different except for the fact that they share the same underlying code.</w:t>
        </w:r>
      </w:ins>
    </w:p>
    <w:p w:rsidR="00BB27C5" w:rsidRDefault="00BB27C5"/>
    <w:sectPr w:rsidR="00BB27C5" w:rsidSect="00BB2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52E"/>
    <w:rsid w:val="00BB27C5"/>
    <w:rsid w:val="00CA5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C5"/>
  </w:style>
  <w:style w:type="paragraph" w:styleId="Heading1">
    <w:name w:val="heading 1"/>
    <w:basedOn w:val="Normal"/>
    <w:link w:val="Heading1Char"/>
    <w:uiPriority w:val="9"/>
    <w:qFormat/>
    <w:rsid w:val="00CA5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A5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55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A5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55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5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552E"/>
  </w:style>
  <w:style w:type="character" w:styleId="Hyperlink">
    <w:name w:val="Hyperlink"/>
    <w:basedOn w:val="DefaultParagraphFont"/>
    <w:uiPriority w:val="99"/>
    <w:semiHidden/>
    <w:unhideWhenUsed/>
    <w:rsid w:val="00CA552E"/>
    <w:rPr>
      <w:color w:val="0000FF"/>
      <w:u w:val="single"/>
    </w:rPr>
  </w:style>
  <w:style w:type="character" w:styleId="HTMLCode">
    <w:name w:val="HTML Code"/>
    <w:basedOn w:val="DefaultParagraphFont"/>
    <w:uiPriority w:val="99"/>
    <w:semiHidden/>
    <w:unhideWhenUsed/>
    <w:rsid w:val="00CA552E"/>
    <w:rPr>
      <w:rFonts w:ascii="Courier New" w:eastAsia="Times New Roman" w:hAnsi="Courier New" w:cs="Courier New"/>
      <w:sz w:val="20"/>
      <w:szCs w:val="20"/>
    </w:rPr>
  </w:style>
  <w:style w:type="character" w:customStyle="1" w:styleId="crayon-ta">
    <w:name w:val="crayon-ta"/>
    <w:basedOn w:val="DefaultParagraphFont"/>
    <w:rsid w:val="00CA552E"/>
  </w:style>
  <w:style w:type="character" w:customStyle="1" w:styleId="crayon-v">
    <w:name w:val="crayon-v"/>
    <w:basedOn w:val="DefaultParagraphFont"/>
    <w:rsid w:val="00CA552E"/>
  </w:style>
  <w:style w:type="character" w:customStyle="1" w:styleId="crayon-h">
    <w:name w:val="crayon-h"/>
    <w:basedOn w:val="DefaultParagraphFont"/>
    <w:rsid w:val="00CA552E"/>
  </w:style>
  <w:style w:type="character" w:customStyle="1" w:styleId="crayon-o">
    <w:name w:val="crayon-o"/>
    <w:basedOn w:val="DefaultParagraphFont"/>
    <w:rsid w:val="00CA552E"/>
  </w:style>
  <w:style w:type="character" w:customStyle="1" w:styleId="crayon-t">
    <w:name w:val="crayon-t"/>
    <w:basedOn w:val="DefaultParagraphFont"/>
    <w:rsid w:val="00CA552E"/>
  </w:style>
  <w:style w:type="character" w:customStyle="1" w:styleId="crayon-sy">
    <w:name w:val="crayon-sy"/>
    <w:basedOn w:val="DefaultParagraphFont"/>
    <w:rsid w:val="00CA552E"/>
  </w:style>
  <w:style w:type="character" w:customStyle="1" w:styleId="crayon-c">
    <w:name w:val="crayon-c"/>
    <w:basedOn w:val="DefaultParagraphFont"/>
    <w:rsid w:val="00CA552E"/>
  </w:style>
  <w:style w:type="character" w:customStyle="1" w:styleId="crayon-s">
    <w:name w:val="crayon-s"/>
    <w:basedOn w:val="DefaultParagraphFont"/>
    <w:rsid w:val="00CA552E"/>
  </w:style>
  <w:style w:type="character" w:customStyle="1" w:styleId="crayon-r">
    <w:name w:val="crayon-r"/>
    <w:basedOn w:val="DefaultParagraphFont"/>
    <w:rsid w:val="00CA552E"/>
  </w:style>
  <w:style w:type="character" w:customStyle="1" w:styleId="crayon-st">
    <w:name w:val="crayon-st"/>
    <w:basedOn w:val="DefaultParagraphFont"/>
    <w:rsid w:val="00CA552E"/>
  </w:style>
  <w:style w:type="character" w:customStyle="1" w:styleId="crayon-e">
    <w:name w:val="crayon-e"/>
    <w:basedOn w:val="DefaultParagraphFont"/>
    <w:rsid w:val="00CA552E"/>
  </w:style>
  <w:style w:type="character" w:customStyle="1" w:styleId="crayon-i">
    <w:name w:val="crayon-i"/>
    <w:basedOn w:val="DefaultParagraphFont"/>
    <w:rsid w:val="00CA552E"/>
  </w:style>
</w:styles>
</file>

<file path=word/webSettings.xml><?xml version="1.0" encoding="utf-8"?>
<w:webSettings xmlns:r="http://schemas.openxmlformats.org/officeDocument/2006/relationships" xmlns:w="http://schemas.openxmlformats.org/wordprocessingml/2006/main">
  <w:divs>
    <w:div w:id="435371813">
      <w:bodyDiv w:val="1"/>
      <w:marLeft w:val="0"/>
      <w:marRight w:val="0"/>
      <w:marTop w:val="0"/>
      <w:marBottom w:val="0"/>
      <w:divBdr>
        <w:top w:val="none" w:sz="0" w:space="0" w:color="auto"/>
        <w:left w:val="none" w:sz="0" w:space="0" w:color="auto"/>
        <w:bottom w:val="none" w:sz="0" w:space="0" w:color="auto"/>
        <w:right w:val="none" w:sz="0" w:space="0" w:color="auto"/>
      </w:divBdr>
      <w:divsChild>
        <w:div w:id="149910663">
          <w:marLeft w:val="0"/>
          <w:marRight w:val="0"/>
          <w:marTop w:val="0"/>
          <w:marBottom w:val="0"/>
          <w:divBdr>
            <w:top w:val="none" w:sz="0" w:space="0" w:color="D1D1D1"/>
            <w:left w:val="none" w:sz="0" w:space="0" w:color="D1D1D1"/>
            <w:bottom w:val="none" w:sz="0" w:space="0" w:color="D1D1D1"/>
            <w:right w:val="none" w:sz="0" w:space="0" w:color="D1D1D1"/>
          </w:divBdr>
          <w:divsChild>
            <w:div w:id="749237762">
              <w:marLeft w:val="0"/>
              <w:marRight w:val="0"/>
              <w:marTop w:val="180"/>
              <w:marBottom w:val="180"/>
              <w:divBdr>
                <w:top w:val="none" w:sz="0" w:space="0" w:color="auto"/>
                <w:left w:val="none" w:sz="0" w:space="0" w:color="auto"/>
                <w:bottom w:val="none" w:sz="0" w:space="0" w:color="auto"/>
                <w:right w:val="none" w:sz="0" w:space="0" w:color="auto"/>
              </w:divBdr>
            </w:div>
            <w:div w:id="1365135085">
              <w:marLeft w:val="0"/>
              <w:marRight w:val="0"/>
              <w:marTop w:val="180"/>
              <w:marBottom w:val="180"/>
              <w:divBdr>
                <w:top w:val="none" w:sz="0" w:space="0" w:color="auto"/>
                <w:left w:val="none" w:sz="0" w:space="0" w:color="auto"/>
                <w:bottom w:val="none" w:sz="0" w:space="0" w:color="auto"/>
                <w:right w:val="none" w:sz="0" w:space="0" w:color="auto"/>
              </w:divBdr>
            </w:div>
            <w:div w:id="1735540356">
              <w:marLeft w:val="0"/>
              <w:marRight w:val="0"/>
              <w:marTop w:val="180"/>
              <w:marBottom w:val="180"/>
              <w:divBdr>
                <w:top w:val="none" w:sz="0" w:space="0" w:color="auto"/>
                <w:left w:val="none" w:sz="0" w:space="0" w:color="auto"/>
                <w:bottom w:val="none" w:sz="0" w:space="0" w:color="auto"/>
                <w:right w:val="none" w:sz="0" w:space="0" w:color="auto"/>
              </w:divBdr>
            </w:div>
            <w:div w:id="18919178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1</cp:revision>
  <dcterms:created xsi:type="dcterms:W3CDTF">2016-07-09T19:01:00Z</dcterms:created>
  <dcterms:modified xsi:type="dcterms:W3CDTF">2016-07-09T19:01:00Z</dcterms:modified>
</cp:coreProperties>
</file>